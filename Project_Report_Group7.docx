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Ex3.xml" ContentType="application/vnd.ms-office.chartex+xml"/>
  <Override PartName="/word/charts/style4.xml" ContentType="application/vnd.ms-office.chartstyle+xml"/>
  <Override PartName="/word/charts/colors4.xml" ContentType="application/vnd.ms-office.chartcolorstyle+xml"/>
  <Override PartName="/word/charts/chart2.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4.xml" ContentType="application/vnd.ms-office.chartex+xml"/>
  <Override PartName="/word/charts/style6.xml" ContentType="application/vnd.ms-office.chartstyle+xml"/>
  <Override PartName="/word/charts/colors6.xml" ContentType="application/vnd.ms-office.chartcolorstyle+xml"/>
  <Override PartName="/word/charts/chartEx5.xml" ContentType="application/vnd.ms-office.chartex+xml"/>
  <Override PartName="/word/charts/style7.xml" ContentType="application/vnd.ms-office.chartstyle+xml"/>
  <Override PartName="/word/charts/colors7.xml" ContentType="application/vnd.ms-office.chartcolorstyle+xml"/>
  <Override PartName="/word/charts/chartEx6.xml" ContentType="application/vnd.ms-office.chartex+xml"/>
  <Override PartName="/word/charts/style8.xml" ContentType="application/vnd.ms-office.chartstyle+xml"/>
  <Override PartName="/word/charts/colors8.xml" ContentType="application/vnd.ms-office.chartcolorstyle+xml"/>
  <Override PartName="/word/charts/chartEx7.xml" ContentType="application/vnd.ms-office.chartex+xml"/>
  <Override PartName="/word/charts/style9.xml" ContentType="application/vnd.ms-office.chartstyle+xml"/>
  <Override PartName="/word/charts/colors9.xml" ContentType="application/vnd.ms-office.chartcolorstyle+xml"/>
  <Override PartName="/word/charts/chart3.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4.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5.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Ex8.xml" ContentType="application/vnd.ms-office.chartex+xml"/>
  <Override PartName="/word/charts/style13.xml" ContentType="application/vnd.ms-office.chartstyle+xml"/>
  <Override PartName="/word/charts/colors13.xml" ContentType="application/vnd.ms-office.chartcolorstyle+xml"/>
  <Override PartName="/word/charts/chart6.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7.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8.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9.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0.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1.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BEE56" w14:textId="67C93436" w:rsidR="00AC0205" w:rsidRPr="00AC0205" w:rsidRDefault="00AC0205" w:rsidP="00AC0205">
      <w:pPr>
        <w:spacing w:line="360" w:lineRule="auto"/>
        <w:jc w:val="center"/>
        <w:rPr>
          <w:rFonts w:ascii="Times New Roman" w:hAnsi="Times New Roman" w:cs="Times New Roman"/>
          <w:sz w:val="28"/>
          <w:szCs w:val="28"/>
          <w:lang w:val="en-US"/>
        </w:rPr>
      </w:pPr>
      <w:r w:rsidRPr="00AC0205">
        <w:rPr>
          <w:rFonts w:ascii="Times New Roman" w:hAnsi="Times New Roman" w:cs="Times New Roman"/>
          <w:sz w:val="28"/>
          <w:szCs w:val="28"/>
          <w:lang w:val="en-US"/>
        </w:rPr>
        <w:t>Title: Life Expectancy and Its Factors</w:t>
      </w:r>
    </w:p>
    <w:p w14:paraId="2CE4ED23" w14:textId="48878655" w:rsidR="00AC0205" w:rsidRDefault="00AC0205" w:rsidP="00AC0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Project Members:</w:t>
      </w:r>
    </w:p>
    <w:p w14:paraId="70747372" w14:textId="0815CA8D" w:rsidR="00AC0205" w:rsidRDefault="00AC0205"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Shachi </w:t>
      </w:r>
      <w:proofErr w:type="gramStart"/>
      <w:r>
        <w:rPr>
          <w:rFonts w:ascii="Times New Roman" w:hAnsi="Times New Roman" w:cs="Times New Roman"/>
          <w:sz w:val="24"/>
          <w:szCs w:val="24"/>
          <w:lang w:val="en-US"/>
        </w:rPr>
        <w:t xml:space="preserve">Hardi </w:t>
      </w:r>
      <w:r w:rsidR="00AA2C3A">
        <w:rPr>
          <w:rFonts w:ascii="Times New Roman" w:hAnsi="Times New Roman" w:cs="Times New Roman"/>
          <w:sz w:val="24"/>
          <w:szCs w:val="24"/>
          <w:lang w:val="en-US"/>
        </w:rPr>
        <w:t>:</w:t>
      </w:r>
      <w:proofErr w:type="gramEnd"/>
      <w:r w:rsidR="00AA2C3A">
        <w:rPr>
          <w:rFonts w:ascii="Times New Roman" w:hAnsi="Times New Roman" w:cs="Times New Roman"/>
          <w:sz w:val="24"/>
          <w:szCs w:val="24"/>
          <w:lang w:val="en-US"/>
        </w:rPr>
        <w:t>-</w:t>
      </w:r>
      <w:r>
        <w:rPr>
          <w:rFonts w:ascii="Times New Roman" w:hAnsi="Times New Roman" w:cs="Times New Roman"/>
          <w:sz w:val="24"/>
          <w:szCs w:val="24"/>
          <w:lang w:val="en-US"/>
        </w:rPr>
        <w:t xml:space="preserve"> SY BSc ASA, SAP ID: </w:t>
      </w:r>
      <w:r w:rsidR="00773AB1">
        <w:rPr>
          <w:rFonts w:ascii="Times New Roman" w:hAnsi="Times New Roman" w:cs="Times New Roman"/>
          <w:sz w:val="24"/>
          <w:szCs w:val="24"/>
          <w:lang w:val="en-US"/>
        </w:rPr>
        <w:t>75252019060</w:t>
      </w:r>
    </w:p>
    <w:p w14:paraId="4EC5FA4B" w14:textId="070D0938" w:rsidR="00AC0205" w:rsidRDefault="00AC0205"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Keisha </w:t>
      </w:r>
      <w:proofErr w:type="gramStart"/>
      <w:r>
        <w:rPr>
          <w:rFonts w:ascii="Times New Roman" w:hAnsi="Times New Roman" w:cs="Times New Roman"/>
          <w:sz w:val="24"/>
          <w:szCs w:val="24"/>
          <w:lang w:val="en-US"/>
        </w:rPr>
        <w:t>Mehta</w:t>
      </w:r>
      <w:r w:rsidR="00AA2C3A">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SY BSc ASA, SAP ID: </w:t>
      </w:r>
      <w:r w:rsidR="00AA6E9E">
        <w:rPr>
          <w:rFonts w:ascii="Times New Roman" w:hAnsi="Times New Roman" w:cs="Times New Roman"/>
          <w:sz w:val="24"/>
          <w:szCs w:val="24"/>
          <w:lang w:val="en-US"/>
        </w:rPr>
        <w:t>75252019051</w:t>
      </w:r>
    </w:p>
    <w:p w14:paraId="2BA6F86C" w14:textId="6F3DAA1E" w:rsidR="00AC0205" w:rsidRPr="00AC0205" w:rsidRDefault="00AC0205"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Vedant </w:t>
      </w:r>
      <w:proofErr w:type="gramStart"/>
      <w:r>
        <w:rPr>
          <w:rFonts w:ascii="Times New Roman" w:hAnsi="Times New Roman" w:cs="Times New Roman"/>
          <w:sz w:val="24"/>
          <w:szCs w:val="24"/>
          <w:lang w:val="en-US"/>
        </w:rPr>
        <w:t>Wakankar</w:t>
      </w:r>
      <w:r w:rsidR="00AA2C3A">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SY BSc ASA, SAP ID: </w:t>
      </w:r>
      <w:r w:rsidR="003230CA">
        <w:rPr>
          <w:rFonts w:ascii="Times New Roman" w:hAnsi="Times New Roman" w:cs="Times New Roman"/>
          <w:sz w:val="24"/>
          <w:szCs w:val="24"/>
          <w:lang w:val="en-US"/>
        </w:rPr>
        <w:t>75252019033</w:t>
      </w:r>
    </w:p>
    <w:p w14:paraId="3F95166F" w14:textId="3AD1DF6E" w:rsidR="00AC0205" w:rsidRPr="00AC0205" w:rsidRDefault="00AC0205"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Sanjana </w:t>
      </w:r>
      <w:proofErr w:type="gramStart"/>
      <w:r>
        <w:rPr>
          <w:rFonts w:ascii="Times New Roman" w:hAnsi="Times New Roman" w:cs="Times New Roman"/>
          <w:sz w:val="24"/>
          <w:szCs w:val="24"/>
          <w:lang w:val="en-US"/>
        </w:rPr>
        <w:t>Waghray</w:t>
      </w:r>
      <w:r w:rsidR="00AA2C3A">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SY BSc ASA, SAP ID: </w:t>
      </w:r>
      <w:r w:rsidR="003230CA">
        <w:rPr>
          <w:rFonts w:ascii="Times New Roman" w:hAnsi="Times New Roman" w:cs="Times New Roman"/>
          <w:sz w:val="24"/>
          <w:szCs w:val="24"/>
          <w:lang w:val="en-US"/>
        </w:rPr>
        <w:t>75252019137</w:t>
      </w:r>
    </w:p>
    <w:p w14:paraId="64F42185" w14:textId="7B5A940A" w:rsidR="00AC0205" w:rsidRDefault="00AC0205"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Malhar </w:t>
      </w:r>
      <w:proofErr w:type="gramStart"/>
      <w:r>
        <w:rPr>
          <w:rFonts w:ascii="Times New Roman" w:hAnsi="Times New Roman" w:cs="Times New Roman"/>
          <w:sz w:val="24"/>
          <w:szCs w:val="24"/>
          <w:lang w:val="en-US"/>
        </w:rPr>
        <w:t xml:space="preserve">Khatu </w:t>
      </w:r>
      <w:r w:rsidR="00AA2C3A">
        <w:rPr>
          <w:rFonts w:ascii="Times New Roman" w:hAnsi="Times New Roman" w:cs="Times New Roman"/>
          <w:sz w:val="24"/>
          <w:szCs w:val="24"/>
          <w:lang w:val="en-US"/>
        </w:rPr>
        <w:t>:</w:t>
      </w:r>
      <w:proofErr w:type="gramEnd"/>
      <w:r w:rsidR="00AA2C3A">
        <w:rPr>
          <w:rFonts w:ascii="Times New Roman" w:hAnsi="Times New Roman" w:cs="Times New Roman"/>
          <w:sz w:val="24"/>
          <w:szCs w:val="24"/>
          <w:lang w:val="en-US"/>
        </w:rPr>
        <w:t>-</w:t>
      </w:r>
      <w:r>
        <w:rPr>
          <w:rFonts w:ascii="Times New Roman" w:hAnsi="Times New Roman" w:cs="Times New Roman"/>
          <w:sz w:val="24"/>
          <w:szCs w:val="24"/>
          <w:lang w:val="en-US"/>
        </w:rPr>
        <w:t xml:space="preserve"> SY BSc ASA, SAP ID: </w:t>
      </w:r>
      <w:r w:rsidR="003230CA">
        <w:rPr>
          <w:rFonts w:ascii="Times New Roman" w:hAnsi="Times New Roman" w:cs="Times New Roman"/>
          <w:sz w:val="24"/>
          <w:szCs w:val="24"/>
          <w:lang w:val="en-US"/>
        </w:rPr>
        <w:t>75252019118</w:t>
      </w:r>
    </w:p>
    <w:p w14:paraId="4F407A37" w14:textId="77777777" w:rsidR="00AC0205" w:rsidRDefault="00AC0205" w:rsidP="00AC0205">
      <w:pPr>
        <w:spacing w:line="360" w:lineRule="auto"/>
        <w:rPr>
          <w:rFonts w:ascii="Times New Roman" w:hAnsi="Times New Roman" w:cs="Times New Roman"/>
          <w:sz w:val="24"/>
          <w:szCs w:val="24"/>
          <w:lang w:val="en-US"/>
        </w:rPr>
      </w:pPr>
    </w:p>
    <w:p w14:paraId="74BEA9CB" w14:textId="7C1826E3" w:rsidR="00AC0205" w:rsidRDefault="00AC0205" w:rsidP="00AC0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Project Supervisor:</w:t>
      </w:r>
    </w:p>
    <w:p w14:paraId="4598C1E2" w14:textId="5FF20823" w:rsidR="00AC0205" w:rsidRDefault="00AC0205"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Dr. K. S. Madhava Rao.</w:t>
      </w:r>
    </w:p>
    <w:p w14:paraId="34D9088D" w14:textId="632F21E5" w:rsidR="00AC0205" w:rsidRDefault="00AC0205"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Professor, Statistics at Sunandan Divatia School </w:t>
      </w:r>
      <w:proofErr w:type="gramStart"/>
      <w:r>
        <w:rPr>
          <w:rFonts w:ascii="Times New Roman" w:hAnsi="Times New Roman" w:cs="Times New Roman"/>
          <w:sz w:val="24"/>
          <w:szCs w:val="24"/>
          <w:lang w:val="en-US"/>
        </w:rPr>
        <w:t>Of</w:t>
      </w:r>
      <w:proofErr w:type="gramEnd"/>
      <w:r>
        <w:rPr>
          <w:rFonts w:ascii="Times New Roman" w:hAnsi="Times New Roman" w:cs="Times New Roman"/>
          <w:sz w:val="24"/>
          <w:szCs w:val="24"/>
          <w:lang w:val="en-US"/>
        </w:rPr>
        <w:t xml:space="preserve"> Science, NMIMS</w:t>
      </w:r>
    </w:p>
    <w:p w14:paraId="22343FB6" w14:textId="497CE3B6" w:rsidR="00AC0205" w:rsidRDefault="00AC0205" w:rsidP="00AC0205">
      <w:pPr>
        <w:spacing w:after="0" w:line="360" w:lineRule="auto"/>
        <w:rPr>
          <w:rFonts w:ascii="Times New Roman" w:hAnsi="Times New Roman" w:cs="Times New Roman"/>
          <w:sz w:val="24"/>
          <w:szCs w:val="24"/>
          <w:lang w:val="en-US"/>
        </w:rPr>
      </w:pPr>
    </w:p>
    <w:p w14:paraId="5738989B" w14:textId="4236050B" w:rsidR="00AC0205" w:rsidRDefault="00AC0205"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Glossary:</w:t>
      </w:r>
    </w:p>
    <w:p w14:paraId="2D6C5DA6" w14:textId="31517D4D" w:rsidR="00AC0205" w:rsidRDefault="00AC0205" w:rsidP="00AC0205">
      <w:pPr>
        <w:spacing w:after="0" w:line="360" w:lineRule="auto"/>
        <w:rPr>
          <w:rFonts w:ascii="Times New Roman" w:hAnsi="Times New Roman" w:cs="Times New Roman"/>
          <w:sz w:val="24"/>
          <w:szCs w:val="24"/>
          <w:lang w:val="en-US"/>
        </w:rPr>
      </w:pPr>
    </w:p>
    <w:p w14:paraId="1E40BE34" w14:textId="42CB1B45" w:rsidR="00AC0205" w:rsidRDefault="00AC0205"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Motivation</w:t>
      </w:r>
      <w:r w:rsidRPr="00F2102E">
        <w:rPr>
          <w:rFonts w:ascii="Times New Roman" w:hAnsi="Times New Roman" w:cs="Times New Roman"/>
          <w:sz w:val="24"/>
          <w:szCs w:val="24"/>
          <w:highlight w:val="green"/>
          <w:lang w:val="en-US"/>
          <w:rPrChange w:id="0" w:author="K S Rao (Dr.)" w:date="2021-09-29T17:11:00Z">
            <w:rPr>
              <w:rFonts w:ascii="Times New Roman" w:hAnsi="Times New Roman" w:cs="Times New Roman"/>
              <w:sz w:val="24"/>
              <w:szCs w:val="24"/>
              <w:lang w:val="en-US"/>
            </w:rPr>
          </w:rPrChange>
        </w:rPr>
        <w:t>:</w:t>
      </w:r>
      <w:ins w:id="1" w:author="K S Rao (Dr.)" w:date="2021-09-29T17:08:00Z">
        <w:r w:rsidR="00F2102E" w:rsidRPr="00F2102E">
          <w:rPr>
            <w:rFonts w:ascii="Times New Roman" w:hAnsi="Times New Roman" w:cs="Times New Roman"/>
            <w:sz w:val="24"/>
            <w:szCs w:val="24"/>
            <w:highlight w:val="green"/>
            <w:lang w:val="en-US"/>
            <w:rPrChange w:id="2" w:author="K S Rao (Dr.)" w:date="2021-09-29T17:11:00Z">
              <w:rPr>
                <w:rFonts w:ascii="Times New Roman" w:hAnsi="Times New Roman" w:cs="Times New Roman"/>
                <w:sz w:val="24"/>
                <w:szCs w:val="24"/>
                <w:lang w:val="en-US"/>
              </w:rPr>
            </w:rPrChange>
          </w:rPr>
          <w:t xml:space="preserve"> Here you should bring out that aspect of your project which motivated you. </w:t>
        </w:r>
      </w:ins>
      <w:ins w:id="3" w:author="K S Rao (Dr.)" w:date="2021-09-29T17:10:00Z">
        <w:r w:rsidR="00F2102E" w:rsidRPr="00F2102E">
          <w:rPr>
            <w:rFonts w:ascii="Times New Roman" w:hAnsi="Times New Roman" w:cs="Times New Roman"/>
            <w:sz w:val="24"/>
            <w:szCs w:val="24"/>
            <w:highlight w:val="green"/>
            <w:lang w:val="en-US"/>
            <w:rPrChange w:id="4" w:author="K S Rao (Dr.)" w:date="2021-09-29T17:11:00Z">
              <w:rPr>
                <w:rFonts w:ascii="Times New Roman" w:hAnsi="Times New Roman" w:cs="Times New Roman"/>
                <w:sz w:val="24"/>
                <w:szCs w:val="24"/>
                <w:lang w:val="en-US"/>
              </w:rPr>
            </w:rPrChange>
          </w:rPr>
          <w:t xml:space="preserve">Justify </w:t>
        </w:r>
      </w:ins>
      <w:ins w:id="5" w:author="K S Rao (Dr.)" w:date="2021-09-29T17:09:00Z">
        <w:r w:rsidR="00F2102E" w:rsidRPr="00F2102E">
          <w:rPr>
            <w:rFonts w:ascii="Times New Roman" w:hAnsi="Times New Roman" w:cs="Times New Roman"/>
            <w:sz w:val="24"/>
            <w:szCs w:val="24"/>
            <w:highlight w:val="green"/>
            <w:lang w:val="en-US"/>
            <w:rPrChange w:id="6" w:author="K S Rao (Dr.)" w:date="2021-09-29T17:11:00Z">
              <w:rPr>
                <w:rFonts w:ascii="Times New Roman" w:hAnsi="Times New Roman" w:cs="Times New Roman"/>
                <w:sz w:val="24"/>
                <w:szCs w:val="24"/>
                <w:lang w:val="en-US"/>
              </w:rPr>
            </w:rPrChange>
          </w:rPr>
          <w:t xml:space="preserve">why </w:t>
        </w:r>
      </w:ins>
      <w:ins w:id="7" w:author="K S Rao (Dr.)" w:date="2021-09-29T17:10:00Z">
        <w:r w:rsidR="00F2102E" w:rsidRPr="00F2102E">
          <w:rPr>
            <w:rFonts w:ascii="Times New Roman" w:hAnsi="Times New Roman" w:cs="Times New Roman"/>
            <w:sz w:val="24"/>
            <w:szCs w:val="24"/>
            <w:highlight w:val="green"/>
            <w:lang w:val="en-US"/>
            <w:rPrChange w:id="8" w:author="K S Rao (Dr.)" w:date="2021-09-29T17:11:00Z">
              <w:rPr>
                <w:rFonts w:ascii="Times New Roman" w:hAnsi="Times New Roman" w:cs="Times New Roman"/>
                <w:sz w:val="24"/>
                <w:szCs w:val="24"/>
                <w:lang w:val="en-US"/>
              </w:rPr>
            </w:rPrChange>
          </w:rPr>
          <w:t xml:space="preserve">a study on </w:t>
        </w:r>
      </w:ins>
      <w:ins w:id="9" w:author="K S Rao (Dr.)" w:date="2021-09-29T17:09:00Z">
        <w:r w:rsidR="00F2102E" w:rsidRPr="00F2102E">
          <w:rPr>
            <w:rFonts w:ascii="Times New Roman" w:hAnsi="Times New Roman" w:cs="Times New Roman"/>
            <w:sz w:val="24"/>
            <w:szCs w:val="24"/>
            <w:highlight w:val="green"/>
            <w:lang w:val="en-US"/>
            <w:rPrChange w:id="10" w:author="K S Rao (Dr.)" w:date="2021-09-29T17:11:00Z">
              <w:rPr>
                <w:rFonts w:ascii="Times New Roman" w:hAnsi="Times New Roman" w:cs="Times New Roman"/>
                <w:sz w:val="24"/>
                <w:szCs w:val="24"/>
                <w:lang w:val="en-US"/>
              </w:rPr>
            </w:rPrChange>
          </w:rPr>
          <w:t>life expectancy is indeed needed and so on.</w:t>
        </w:r>
        <w:r w:rsidR="00F2102E">
          <w:rPr>
            <w:rFonts w:ascii="Times New Roman" w:hAnsi="Times New Roman" w:cs="Times New Roman"/>
            <w:sz w:val="24"/>
            <w:szCs w:val="24"/>
            <w:lang w:val="en-US"/>
          </w:rPr>
          <w:t xml:space="preserve"> </w:t>
        </w:r>
      </w:ins>
      <w:ins w:id="11" w:author="K S Rao (Dr.)" w:date="2021-09-29T17:11:00Z">
        <w:r w:rsidR="00F2102E">
          <w:rPr>
            <w:rFonts w:ascii="Times New Roman" w:hAnsi="Times New Roman" w:cs="Times New Roman"/>
            <w:sz w:val="24"/>
            <w:szCs w:val="24"/>
            <w:lang w:val="en-US"/>
          </w:rPr>
          <w:t xml:space="preserve"> </w:t>
        </w:r>
      </w:ins>
    </w:p>
    <w:p w14:paraId="4FF1765C" w14:textId="5332F2EE" w:rsidR="00AC0205" w:rsidRDefault="00AC0205" w:rsidP="00AC0205">
      <w:pPr>
        <w:spacing w:after="0" w:line="360" w:lineRule="auto"/>
        <w:rPr>
          <w:rFonts w:ascii="Times New Roman" w:hAnsi="Times New Roman" w:cs="Times New Roman"/>
          <w:sz w:val="24"/>
          <w:szCs w:val="24"/>
          <w:lang w:val="en-US"/>
        </w:rPr>
      </w:pPr>
      <w:r w:rsidRPr="00F2102E">
        <w:rPr>
          <w:rFonts w:ascii="Times New Roman" w:hAnsi="Times New Roman" w:cs="Times New Roman"/>
          <w:sz w:val="24"/>
          <w:szCs w:val="24"/>
          <w:highlight w:val="cyan"/>
          <w:lang w:val="en-US"/>
          <w:rPrChange w:id="12" w:author="K S Rao (Dr.)" w:date="2021-09-29T17:11:00Z">
            <w:rPr>
              <w:rFonts w:ascii="Times New Roman" w:hAnsi="Times New Roman" w:cs="Times New Roman"/>
              <w:sz w:val="24"/>
              <w:szCs w:val="24"/>
              <w:lang w:val="en-US"/>
            </w:rPr>
          </w:rPrChange>
        </w:rPr>
        <w:t>To determine if there is a relationship between life expectancy and its various factors, as well as to look into a dependency amongst the internal factors of life expectancy. In addition, to determine whether there is a change in life expectancy over time.</w:t>
      </w:r>
    </w:p>
    <w:p w14:paraId="649E703F" w14:textId="384B069F" w:rsidR="00812D73" w:rsidRPr="00F2102E" w:rsidRDefault="00F2102E" w:rsidP="00AC0205">
      <w:pPr>
        <w:spacing w:after="0" w:line="360" w:lineRule="auto"/>
        <w:rPr>
          <w:rFonts w:ascii="Times New Roman" w:hAnsi="Times New Roman" w:cs="Times New Roman"/>
          <w:color w:val="FF0000"/>
          <w:sz w:val="24"/>
          <w:szCs w:val="24"/>
          <w:lang w:val="en-US"/>
          <w:rPrChange w:id="13" w:author="K S Rao (Dr.)" w:date="2021-09-29T17:12:00Z">
            <w:rPr>
              <w:rFonts w:ascii="Times New Roman" w:hAnsi="Times New Roman" w:cs="Times New Roman"/>
              <w:sz w:val="24"/>
              <w:szCs w:val="24"/>
              <w:lang w:val="en-US"/>
            </w:rPr>
          </w:rPrChange>
        </w:rPr>
      </w:pPr>
      <w:ins w:id="14" w:author="K S Rao (Dr.)" w:date="2021-09-29T17:11:00Z">
        <w:r w:rsidRPr="00F2102E">
          <w:rPr>
            <w:rFonts w:ascii="Times New Roman" w:hAnsi="Times New Roman" w:cs="Times New Roman"/>
            <w:color w:val="FF0000"/>
            <w:sz w:val="24"/>
            <w:szCs w:val="24"/>
            <w:lang w:val="en-US"/>
            <w:rPrChange w:id="15" w:author="K S Rao (Dr.)" w:date="2021-09-29T17:12:00Z">
              <w:rPr>
                <w:rFonts w:ascii="Times New Roman" w:hAnsi="Times New Roman" w:cs="Times New Roman"/>
                <w:sz w:val="24"/>
                <w:szCs w:val="24"/>
                <w:lang w:val="en-US"/>
              </w:rPr>
            </w:rPrChange>
          </w:rPr>
          <w:t>You can del</w:t>
        </w:r>
      </w:ins>
      <w:ins w:id="16" w:author="K S Rao (Dr.)" w:date="2021-09-29T17:12:00Z">
        <w:r w:rsidRPr="00F2102E">
          <w:rPr>
            <w:rFonts w:ascii="Times New Roman" w:hAnsi="Times New Roman" w:cs="Times New Roman"/>
            <w:color w:val="FF0000"/>
            <w:sz w:val="24"/>
            <w:szCs w:val="24"/>
            <w:lang w:val="en-US"/>
            <w:rPrChange w:id="17" w:author="K S Rao (Dr.)" w:date="2021-09-29T17:12:00Z">
              <w:rPr>
                <w:rFonts w:ascii="Times New Roman" w:hAnsi="Times New Roman" w:cs="Times New Roman"/>
                <w:sz w:val="24"/>
                <w:szCs w:val="24"/>
                <w:lang w:val="en-US"/>
              </w:rPr>
            </w:rPrChange>
          </w:rPr>
          <w:t>e</w:t>
        </w:r>
      </w:ins>
      <w:ins w:id="18" w:author="K S Rao (Dr.)" w:date="2021-09-29T17:11:00Z">
        <w:r w:rsidRPr="00F2102E">
          <w:rPr>
            <w:rFonts w:ascii="Times New Roman" w:hAnsi="Times New Roman" w:cs="Times New Roman"/>
            <w:color w:val="FF0000"/>
            <w:sz w:val="24"/>
            <w:szCs w:val="24"/>
            <w:lang w:val="en-US"/>
            <w:rPrChange w:id="19" w:author="K S Rao (Dr.)" w:date="2021-09-29T17:12:00Z">
              <w:rPr>
                <w:rFonts w:ascii="Times New Roman" w:hAnsi="Times New Roman" w:cs="Times New Roman"/>
                <w:sz w:val="24"/>
                <w:szCs w:val="24"/>
                <w:lang w:val="en-US"/>
              </w:rPr>
            </w:rPrChange>
          </w:rPr>
          <w:t xml:space="preserve">te the highlighted text as </w:t>
        </w:r>
      </w:ins>
      <w:ins w:id="20" w:author="K S Rao (Dr.)" w:date="2021-09-29T17:12:00Z">
        <w:r w:rsidRPr="00F2102E">
          <w:rPr>
            <w:rFonts w:ascii="Times New Roman" w:hAnsi="Times New Roman" w:cs="Times New Roman"/>
            <w:color w:val="FF0000"/>
            <w:sz w:val="24"/>
            <w:szCs w:val="24"/>
            <w:lang w:val="en-US"/>
            <w:rPrChange w:id="21" w:author="K S Rao (Dr.)" w:date="2021-09-29T17:12:00Z">
              <w:rPr>
                <w:rFonts w:ascii="Times New Roman" w:hAnsi="Times New Roman" w:cs="Times New Roman"/>
                <w:sz w:val="24"/>
                <w:szCs w:val="24"/>
                <w:lang w:val="en-US"/>
              </w:rPr>
            </w:rPrChange>
          </w:rPr>
          <w:t xml:space="preserve">it does not relate to motivation! </w:t>
        </w:r>
      </w:ins>
    </w:p>
    <w:p w14:paraId="4D41C17D" w14:textId="027D7F09" w:rsidR="00812D73" w:rsidRDefault="00812D73"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Objectives:</w:t>
      </w:r>
    </w:p>
    <w:p w14:paraId="237F2076" w14:textId="1DCEDB25" w:rsidR="001843E9" w:rsidRDefault="00D3223C"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 find out if there i</w:t>
      </w:r>
      <w:r w:rsidR="001843E9">
        <w:rPr>
          <w:rFonts w:ascii="Times New Roman" w:hAnsi="Times New Roman" w:cs="Times New Roman"/>
          <w:sz w:val="24"/>
          <w:szCs w:val="24"/>
          <w:lang w:val="en-US"/>
        </w:rPr>
        <w:t>s a correlation between GDP of a country and its life expectancy</w:t>
      </w:r>
      <w:r>
        <w:rPr>
          <w:rFonts w:ascii="Times New Roman" w:hAnsi="Times New Roman" w:cs="Times New Roman"/>
          <w:sz w:val="24"/>
          <w:szCs w:val="24"/>
          <w:lang w:val="en-US"/>
        </w:rPr>
        <w:t>.</w:t>
      </w:r>
    </w:p>
    <w:p w14:paraId="23B9EB11" w14:textId="38EB6AD5" w:rsidR="005A0A54" w:rsidRPr="00F2102E" w:rsidRDefault="005A0A54" w:rsidP="00AC0205">
      <w:pPr>
        <w:spacing w:after="0" w:line="360" w:lineRule="auto"/>
        <w:rPr>
          <w:rFonts w:ascii="Times New Roman" w:hAnsi="Times New Roman" w:cs="Times New Roman"/>
          <w:color w:val="FF0000"/>
          <w:sz w:val="24"/>
          <w:szCs w:val="24"/>
          <w:lang w:val="en-US"/>
          <w:rPrChange w:id="22" w:author="K S Rao (Dr.)" w:date="2021-09-29T17:13:00Z">
            <w:rPr>
              <w:rFonts w:ascii="Times New Roman" w:hAnsi="Times New Roman" w:cs="Times New Roman"/>
              <w:sz w:val="24"/>
              <w:szCs w:val="24"/>
              <w:lang w:val="en-US"/>
            </w:rPr>
          </w:rPrChange>
        </w:rPr>
      </w:pPr>
      <w:r>
        <w:rPr>
          <w:rFonts w:ascii="Times New Roman" w:hAnsi="Times New Roman" w:cs="Times New Roman"/>
          <w:sz w:val="24"/>
          <w:szCs w:val="24"/>
          <w:lang w:val="en-US"/>
        </w:rPr>
        <w:t>To test the hypothesis that the average life expectancy in 2015 is 60.</w:t>
      </w:r>
      <w:ins w:id="23" w:author="K S Rao (Dr.)" w:date="2021-09-29T17:13:00Z">
        <w:r w:rsidR="00F2102E">
          <w:rPr>
            <w:rFonts w:ascii="Times New Roman" w:hAnsi="Times New Roman" w:cs="Times New Roman"/>
            <w:sz w:val="24"/>
            <w:szCs w:val="24"/>
            <w:lang w:val="en-US"/>
          </w:rPr>
          <w:t xml:space="preserve"> </w:t>
        </w:r>
        <w:r w:rsidR="00F2102E" w:rsidRPr="00F2102E">
          <w:rPr>
            <w:rFonts w:ascii="Times New Roman" w:hAnsi="Times New Roman" w:cs="Times New Roman"/>
            <w:color w:val="FF0000"/>
            <w:sz w:val="24"/>
            <w:szCs w:val="24"/>
            <w:lang w:val="en-US"/>
            <w:rPrChange w:id="24" w:author="K S Rao (Dr.)" w:date="2021-09-29T17:13:00Z">
              <w:rPr>
                <w:rFonts w:ascii="Times New Roman" w:hAnsi="Times New Roman" w:cs="Times New Roman"/>
                <w:sz w:val="24"/>
                <w:szCs w:val="24"/>
                <w:lang w:val="en-US"/>
              </w:rPr>
            </w:rPrChange>
          </w:rPr>
          <w:t>(You need to justify why this gold standard value is assumed?)</w:t>
        </w:r>
      </w:ins>
    </w:p>
    <w:p w14:paraId="37B28E77" w14:textId="61E28C4E" w:rsidR="00812D73" w:rsidRDefault="00976E65"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 find out if there is relation between Reported cases of measles per 1000 population and thinness % of population (10-19 years) in Asian countries in 2015.</w:t>
      </w:r>
    </w:p>
    <w:p w14:paraId="4B2D7FCD" w14:textId="701FA8AE" w:rsidR="00BE51A3" w:rsidRDefault="00BE51A3"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 find the relation between life expectancy and population of countries around the world in 2015.</w:t>
      </w:r>
    </w:p>
    <w:p w14:paraId="09970D55" w14:textId="5A68987C" w:rsidR="00E264EE" w:rsidRDefault="00E264EE"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 find out the correlation between percentage expenditure and under-five deaths</w:t>
      </w:r>
      <w:r w:rsidR="008654B1">
        <w:rPr>
          <w:rFonts w:ascii="Times New Roman" w:hAnsi="Times New Roman" w:cs="Times New Roman"/>
          <w:sz w:val="24"/>
          <w:szCs w:val="24"/>
          <w:lang w:val="en-US"/>
        </w:rPr>
        <w:t xml:space="preserve"> in Asian countries</w:t>
      </w:r>
      <w:r>
        <w:rPr>
          <w:rFonts w:ascii="Times New Roman" w:hAnsi="Times New Roman" w:cs="Times New Roman"/>
          <w:sz w:val="24"/>
          <w:szCs w:val="24"/>
          <w:lang w:val="en-US"/>
        </w:rPr>
        <w:t xml:space="preserve"> for the year 2014.</w:t>
      </w:r>
    </w:p>
    <w:p w14:paraId="79AEA157" w14:textId="296430EC" w:rsidR="00346BF1" w:rsidRDefault="00346BF1"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 find the correlation between Adult Mortality and Alcohol Consumption.</w:t>
      </w:r>
    </w:p>
    <w:p w14:paraId="03B58ABB" w14:textId="77777777" w:rsidR="00346BF1" w:rsidRDefault="00346BF1" w:rsidP="00AC0205">
      <w:pPr>
        <w:spacing w:after="0" w:line="360" w:lineRule="auto"/>
        <w:rPr>
          <w:rFonts w:ascii="Times New Roman" w:hAnsi="Times New Roman" w:cs="Times New Roman"/>
          <w:sz w:val="24"/>
          <w:szCs w:val="24"/>
          <w:lang w:val="en-US"/>
        </w:rPr>
      </w:pPr>
    </w:p>
    <w:p w14:paraId="7FC13D0A" w14:textId="6AE9DA42" w:rsidR="00812D73" w:rsidRDefault="00812D73"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Literature Review:</w:t>
      </w:r>
    </w:p>
    <w:p w14:paraId="7CA40C2A" w14:textId="3C739ADF" w:rsidR="00812D73" w:rsidRDefault="00812D73" w:rsidP="00AC0205">
      <w:pPr>
        <w:spacing w:after="0" w:line="360" w:lineRule="auto"/>
        <w:rPr>
          <w:rFonts w:ascii="Times New Roman" w:hAnsi="Times New Roman" w:cs="Times New Roman"/>
          <w:sz w:val="24"/>
          <w:szCs w:val="24"/>
          <w:lang w:val="en-US"/>
        </w:rPr>
      </w:pPr>
    </w:p>
    <w:p w14:paraId="3A094157" w14:textId="77AC703F" w:rsidR="00812D73" w:rsidRDefault="00812D73"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Source of Data:</w:t>
      </w:r>
    </w:p>
    <w:p w14:paraId="2D5B12B4" w14:textId="4018CF29" w:rsidR="00812D73" w:rsidRDefault="00CD3314" w:rsidP="00AC020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has been collected from Kaggle using dataset published by Kumar </w:t>
      </w:r>
      <w:proofErr w:type="spellStart"/>
      <w:r>
        <w:rPr>
          <w:rFonts w:ascii="Times New Roman" w:hAnsi="Times New Roman" w:cs="Times New Roman"/>
          <w:sz w:val="24"/>
          <w:szCs w:val="24"/>
          <w:lang w:val="en-US"/>
        </w:rPr>
        <w:t>Rajarshi</w:t>
      </w:r>
      <w:proofErr w:type="spellEnd"/>
      <w:r>
        <w:rPr>
          <w:rFonts w:ascii="Times New Roman" w:hAnsi="Times New Roman" w:cs="Times New Roman"/>
          <w:sz w:val="24"/>
          <w:szCs w:val="24"/>
          <w:lang w:val="en-US"/>
        </w:rPr>
        <w:t>, who has in turn collected the data from WHO and United Nations website</w:t>
      </w:r>
      <w:ins w:id="25" w:author="K S Rao (Dr.)" w:date="2021-09-29T17:43:00Z">
        <w:r w:rsidR="00381622" w:rsidRPr="00381622">
          <w:rPr>
            <w:rFonts w:ascii="Times New Roman" w:hAnsi="Times New Roman" w:cs="Times New Roman"/>
            <w:color w:val="FF0000"/>
            <w:sz w:val="24"/>
            <w:szCs w:val="24"/>
            <w:lang w:val="en-US"/>
            <w:rPrChange w:id="26" w:author="K S Rao (Dr.)" w:date="2021-09-29T17:43:00Z">
              <w:rPr>
                <w:rFonts w:ascii="Times New Roman" w:hAnsi="Times New Roman" w:cs="Times New Roman"/>
                <w:sz w:val="24"/>
                <w:szCs w:val="24"/>
                <w:lang w:val="en-US"/>
              </w:rPr>
            </w:rPrChange>
          </w:rPr>
          <w:t>s</w:t>
        </w:r>
      </w:ins>
      <w:r>
        <w:rPr>
          <w:rFonts w:ascii="Times New Roman" w:hAnsi="Times New Roman" w:cs="Times New Roman"/>
          <w:sz w:val="24"/>
          <w:szCs w:val="24"/>
          <w:lang w:val="en-US"/>
        </w:rPr>
        <w:t>.</w:t>
      </w:r>
    </w:p>
    <w:p w14:paraId="1D638609" w14:textId="6844E536" w:rsidR="00D3223C" w:rsidRDefault="00D3223C" w:rsidP="00AC0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cleaning has been carried out on Microsoft Excel, with all null values being removed from the dataset.</w:t>
      </w:r>
    </w:p>
    <w:p w14:paraId="0C10AF2A" w14:textId="77777777" w:rsidR="001A5329" w:rsidRDefault="001A5329" w:rsidP="00AC0205">
      <w:pPr>
        <w:spacing w:line="360" w:lineRule="auto"/>
        <w:rPr>
          <w:rFonts w:ascii="Times New Roman" w:hAnsi="Times New Roman" w:cs="Times New Roman"/>
          <w:sz w:val="24"/>
          <w:szCs w:val="24"/>
          <w:lang w:val="en-US"/>
        </w:rPr>
      </w:pPr>
    </w:p>
    <w:p w14:paraId="472F7F0D" w14:textId="134D0049" w:rsidR="00832E8C" w:rsidRDefault="00832E8C" w:rsidP="00AC0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Description of dataset:</w:t>
      </w:r>
    </w:p>
    <w:p w14:paraId="0D1B3AC3" w14:textId="7C8E78F7" w:rsidR="00832E8C" w:rsidRPr="00AA2C3A" w:rsidRDefault="00832E8C" w:rsidP="00AA2C3A">
      <w:pPr>
        <w:spacing w:line="360" w:lineRule="auto"/>
        <w:rPr>
          <w:rFonts w:ascii="Times New Roman" w:hAnsi="Times New Roman" w:cs="Times New Roman"/>
          <w:sz w:val="24"/>
          <w:szCs w:val="24"/>
          <w:lang w:val="en-US"/>
        </w:rPr>
      </w:pPr>
      <w:r w:rsidRPr="00AA2C3A">
        <w:rPr>
          <w:rFonts w:ascii="Times New Roman" w:hAnsi="Times New Roman" w:cs="Times New Roman"/>
          <w:sz w:val="24"/>
          <w:szCs w:val="24"/>
          <w:lang w:val="en-US"/>
        </w:rPr>
        <w:t>There are 22 columns and 2938 rows of data.</w:t>
      </w:r>
    </w:p>
    <w:p w14:paraId="00C39AD0" w14:textId="6BC7B16C" w:rsidR="00832E8C" w:rsidRPr="00AA2C3A" w:rsidRDefault="00832E8C" w:rsidP="00AA2C3A">
      <w:pPr>
        <w:spacing w:after="0" w:line="360" w:lineRule="auto"/>
        <w:rPr>
          <w:rFonts w:ascii="Times New Roman" w:hAnsi="Times New Roman" w:cs="Times New Roman"/>
          <w:sz w:val="24"/>
          <w:szCs w:val="24"/>
          <w:lang w:val="en-US"/>
        </w:rPr>
      </w:pPr>
      <w:proofErr w:type="gramStart"/>
      <w:r w:rsidRPr="00AA2C3A">
        <w:rPr>
          <w:rFonts w:ascii="Times New Roman" w:hAnsi="Times New Roman" w:cs="Times New Roman"/>
          <w:sz w:val="24"/>
          <w:szCs w:val="24"/>
          <w:lang w:val="en-US"/>
        </w:rPr>
        <w:t>Country</w:t>
      </w:r>
      <w:r w:rsidR="00AA2C3A">
        <w:rPr>
          <w:rFonts w:ascii="Times New Roman" w:hAnsi="Times New Roman" w:cs="Times New Roman"/>
          <w:sz w:val="24"/>
          <w:szCs w:val="24"/>
          <w:lang w:val="en-US"/>
        </w:rPr>
        <w:t>:-</w:t>
      </w:r>
      <w:proofErr w:type="gramEnd"/>
      <w:r w:rsidRPr="00AA2C3A">
        <w:rPr>
          <w:rFonts w:ascii="Times New Roman" w:hAnsi="Times New Roman" w:cs="Times New Roman"/>
          <w:sz w:val="24"/>
          <w:szCs w:val="24"/>
          <w:lang w:val="en-US"/>
        </w:rPr>
        <w:t xml:space="preserve"> Country</w:t>
      </w:r>
    </w:p>
    <w:p w14:paraId="55840FFA" w14:textId="610FA126" w:rsidR="00832E8C" w:rsidRPr="00AA2C3A" w:rsidRDefault="00832E8C" w:rsidP="00AA2C3A">
      <w:pPr>
        <w:spacing w:after="0" w:line="360" w:lineRule="auto"/>
        <w:rPr>
          <w:rFonts w:ascii="Times New Roman" w:hAnsi="Times New Roman" w:cs="Times New Roman"/>
          <w:sz w:val="24"/>
          <w:szCs w:val="24"/>
          <w:lang w:val="en-US"/>
        </w:rPr>
      </w:pPr>
      <w:proofErr w:type="gramStart"/>
      <w:r w:rsidRPr="00AA2C3A">
        <w:rPr>
          <w:rFonts w:ascii="Times New Roman" w:hAnsi="Times New Roman" w:cs="Times New Roman"/>
          <w:sz w:val="24"/>
          <w:szCs w:val="24"/>
          <w:lang w:val="en-US"/>
        </w:rPr>
        <w:t>Year</w:t>
      </w:r>
      <w:r w:rsidR="00AA2C3A">
        <w:rPr>
          <w:rFonts w:ascii="Times New Roman" w:hAnsi="Times New Roman" w:cs="Times New Roman"/>
          <w:sz w:val="24"/>
          <w:szCs w:val="24"/>
          <w:lang w:val="en-US"/>
        </w:rPr>
        <w:t>:-</w:t>
      </w:r>
      <w:proofErr w:type="gramEnd"/>
      <w:r w:rsidRPr="00AA2C3A">
        <w:rPr>
          <w:rFonts w:ascii="Times New Roman" w:hAnsi="Times New Roman" w:cs="Times New Roman"/>
          <w:sz w:val="24"/>
          <w:szCs w:val="24"/>
          <w:lang w:val="en-US"/>
        </w:rPr>
        <w:t xml:space="preserve"> Year </w:t>
      </w:r>
    </w:p>
    <w:p w14:paraId="78CDE467" w14:textId="0F4D57A0" w:rsidR="00832E8C" w:rsidRPr="00AA2C3A" w:rsidRDefault="00832E8C" w:rsidP="00AA2C3A">
      <w:pPr>
        <w:spacing w:after="0" w:line="360" w:lineRule="auto"/>
        <w:rPr>
          <w:rFonts w:ascii="Times New Roman" w:hAnsi="Times New Roman" w:cs="Times New Roman"/>
          <w:sz w:val="24"/>
          <w:szCs w:val="24"/>
          <w:lang w:val="en-US"/>
        </w:rPr>
      </w:pPr>
      <w:proofErr w:type="gramStart"/>
      <w:r w:rsidRPr="00AA2C3A">
        <w:rPr>
          <w:rFonts w:ascii="Times New Roman" w:hAnsi="Times New Roman" w:cs="Times New Roman"/>
          <w:sz w:val="24"/>
          <w:szCs w:val="24"/>
          <w:lang w:val="en-US"/>
        </w:rPr>
        <w:t>Status</w:t>
      </w:r>
      <w:r w:rsidR="00AA2C3A">
        <w:rPr>
          <w:rFonts w:ascii="Times New Roman" w:hAnsi="Times New Roman" w:cs="Times New Roman"/>
          <w:sz w:val="24"/>
          <w:szCs w:val="24"/>
          <w:lang w:val="en-US"/>
        </w:rPr>
        <w:t>:-</w:t>
      </w:r>
      <w:proofErr w:type="gramEnd"/>
      <w:r w:rsidRPr="00AA2C3A">
        <w:rPr>
          <w:rFonts w:ascii="Times New Roman" w:hAnsi="Times New Roman" w:cs="Times New Roman"/>
          <w:sz w:val="24"/>
          <w:szCs w:val="24"/>
          <w:lang w:val="en-US"/>
        </w:rPr>
        <w:t xml:space="preserve"> Developing or Developed</w:t>
      </w:r>
    </w:p>
    <w:p w14:paraId="5042D029" w14:textId="77777777" w:rsidR="00832E8C" w:rsidRPr="00AA2C3A" w:rsidRDefault="00832E8C" w:rsidP="00AA2C3A">
      <w:pPr>
        <w:spacing w:after="0" w:line="360" w:lineRule="auto"/>
        <w:rPr>
          <w:rFonts w:ascii="Times New Roman" w:hAnsi="Times New Roman" w:cs="Times New Roman"/>
          <w:sz w:val="24"/>
          <w:szCs w:val="24"/>
          <w:lang w:val="en-US"/>
        </w:rPr>
      </w:pPr>
      <w:r w:rsidRPr="00AA2C3A">
        <w:rPr>
          <w:rFonts w:ascii="Times New Roman" w:hAnsi="Times New Roman" w:cs="Times New Roman"/>
          <w:sz w:val="24"/>
          <w:szCs w:val="24"/>
          <w:lang w:val="en-US"/>
        </w:rPr>
        <w:t>Life Expectancy – Life Expectancy in Age</w:t>
      </w:r>
    </w:p>
    <w:p w14:paraId="47AD5B16" w14:textId="70ED9889" w:rsidR="00832E8C" w:rsidRPr="00AA2C3A" w:rsidRDefault="00832E8C" w:rsidP="00AA2C3A">
      <w:pPr>
        <w:spacing w:after="0" w:line="360" w:lineRule="auto"/>
        <w:rPr>
          <w:rFonts w:ascii="Times New Roman" w:hAnsi="Times New Roman" w:cs="Times New Roman"/>
          <w:sz w:val="24"/>
          <w:szCs w:val="24"/>
          <w:lang w:val="en-US"/>
        </w:rPr>
      </w:pPr>
      <w:r w:rsidRPr="00AA2C3A">
        <w:rPr>
          <w:rFonts w:ascii="Times New Roman" w:hAnsi="Times New Roman" w:cs="Times New Roman"/>
          <w:sz w:val="24"/>
          <w:szCs w:val="24"/>
          <w:lang w:val="en-US"/>
        </w:rPr>
        <w:t xml:space="preserve">Adult </w:t>
      </w:r>
      <w:proofErr w:type="gramStart"/>
      <w:r w:rsidRPr="00AA2C3A">
        <w:rPr>
          <w:rFonts w:ascii="Times New Roman" w:hAnsi="Times New Roman" w:cs="Times New Roman"/>
          <w:sz w:val="24"/>
          <w:szCs w:val="24"/>
          <w:lang w:val="en-US"/>
        </w:rPr>
        <w:t>mortality</w:t>
      </w:r>
      <w:r w:rsidR="00AA2C3A">
        <w:rPr>
          <w:rFonts w:ascii="Times New Roman" w:hAnsi="Times New Roman" w:cs="Times New Roman"/>
          <w:sz w:val="24"/>
          <w:szCs w:val="24"/>
          <w:lang w:val="en-US"/>
        </w:rPr>
        <w:t>:-</w:t>
      </w:r>
      <w:proofErr w:type="gramEnd"/>
      <w:r w:rsidRPr="00AA2C3A">
        <w:rPr>
          <w:rFonts w:ascii="Times New Roman" w:eastAsia="Times New Roman" w:hAnsi="Times New Roman" w:cs="Times New Roman"/>
          <w:sz w:val="24"/>
          <w:szCs w:val="24"/>
          <w:lang w:eastAsia="en-IN"/>
        </w:rPr>
        <w:t xml:space="preserve"> </w:t>
      </w:r>
      <w:r w:rsidRPr="00832E8C">
        <w:rPr>
          <w:rFonts w:ascii="Times New Roman" w:eastAsia="Times New Roman" w:hAnsi="Times New Roman" w:cs="Times New Roman"/>
          <w:sz w:val="24"/>
          <w:szCs w:val="24"/>
          <w:lang w:eastAsia="en-IN"/>
        </w:rPr>
        <w:t>Adult Mortality Rates of both sexes (probability of dying between 15 and 60 years per 1000 population)</w:t>
      </w:r>
      <w:r w:rsidRPr="00AA2C3A">
        <w:rPr>
          <w:rFonts w:ascii="Times New Roman" w:eastAsia="Times New Roman" w:hAnsi="Times New Roman" w:cs="Times New Roman"/>
          <w:sz w:val="24"/>
          <w:szCs w:val="24"/>
          <w:lang w:eastAsia="en-IN"/>
        </w:rPr>
        <w:t>.</w:t>
      </w:r>
    </w:p>
    <w:p w14:paraId="35C21F14" w14:textId="692F07A8" w:rsidR="00832E8C" w:rsidRPr="00AA2C3A" w:rsidRDefault="00832E8C" w:rsidP="00AA2C3A">
      <w:pPr>
        <w:spacing w:after="0" w:line="360" w:lineRule="auto"/>
        <w:rPr>
          <w:rFonts w:ascii="Times New Roman" w:eastAsia="Times New Roman" w:hAnsi="Times New Roman" w:cs="Times New Roman"/>
          <w:sz w:val="24"/>
          <w:szCs w:val="24"/>
          <w:lang w:eastAsia="en-IN"/>
        </w:rPr>
      </w:pPr>
      <w:r w:rsidRPr="00AA2C3A">
        <w:rPr>
          <w:rFonts w:ascii="Times New Roman" w:eastAsia="Times New Roman" w:hAnsi="Times New Roman" w:cs="Times New Roman"/>
          <w:sz w:val="24"/>
          <w:szCs w:val="24"/>
          <w:lang w:eastAsia="en-IN"/>
        </w:rPr>
        <w:t xml:space="preserve">Infant </w:t>
      </w:r>
      <w:proofErr w:type="gramStart"/>
      <w:r w:rsidRPr="00AA2C3A">
        <w:rPr>
          <w:rFonts w:ascii="Times New Roman" w:eastAsia="Times New Roman" w:hAnsi="Times New Roman" w:cs="Times New Roman"/>
          <w:sz w:val="24"/>
          <w:szCs w:val="24"/>
          <w:lang w:eastAsia="en-IN"/>
        </w:rPr>
        <w:t>deaths</w:t>
      </w:r>
      <w:r w:rsidR="00AA2C3A">
        <w:rPr>
          <w:rFonts w:ascii="Times New Roman" w:eastAsia="Times New Roman" w:hAnsi="Times New Roman" w:cs="Times New Roman"/>
          <w:sz w:val="24"/>
          <w:szCs w:val="24"/>
          <w:lang w:eastAsia="en-IN"/>
        </w:rPr>
        <w:t>:-</w:t>
      </w:r>
      <w:proofErr w:type="gramEnd"/>
      <w:r w:rsidRPr="00AA2C3A">
        <w:rPr>
          <w:rFonts w:ascii="Times New Roman" w:eastAsia="Times New Roman" w:hAnsi="Times New Roman" w:cs="Times New Roman"/>
          <w:sz w:val="24"/>
          <w:szCs w:val="24"/>
          <w:lang w:eastAsia="en-IN"/>
        </w:rPr>
        <w:t xml:space="preserve"> </w:t>
      </w:r>
      <w:r w:rsidRPr="00832E8C">
        <w:rPr>
          <w:rFonts w:ascii="Times New Roman" w:eastAsia="Times New Roman" w:hAnsi="Times New Roman" w:cs="Times New Roman"/>
          <w:sz w:val="24"/>
          <w:szCs w:val="24"/>
          <w:lang w:eastAsia="en-IN"/>
        </w:rPr>
        <w:t>Number of Infant Deaths per 1000 population</w:t>
      </w:r>
      <w:r w:rsidRPr="00AA2C3A">
        <w:rPr>
          <w:rFonts w:ascii="Times New Roman" w:eastAsia="Times New Roman" w:hAnsi="Times New Roman" w:cs="Times New Roman"/>
          <w:sz w:val="24"/>
          <w:szCs w:val="24"/>
          <w:lang w:eastAsia="en-IN"/>
        </w:rPr>
        <w:t>.</w:t>
      </w:r>
    </w:p>
    <w:p w14:paraId="11CD8DD0" w14:textId="27D3DD54" w:rsidR="00832E8C" w:rsidRPr="00AA2C3A" w:rsidRDefault="00832E8C" w:rsidP="00AA2C3A">
      <w:pPr>
        <w:spacing w:after="0" w:line="360" w:lineRule="auto"/>
        <w:rPr>
          <w:rFonts w:ascii="Times New Roman" w:eastAsia="Times New Roman" w:hAnsi="Times New Roman" w:cs="Times New Roman"/>
          <w:sz w:val="24"/>
          <w:szCs w:val="24"/>
          <w:lang w:eastAsia="en-IN"/>
        </w:rPr>
      </w:pPr>
      <w:proofErr w:type="gramStart"/>
      <w:r w:rsidRPr="00AA2C3A">
        <w:rPr>
          <w:rFonts w:ascii="Times New Roman" w:eastAsia="Times New Roman" w:hAnsi="Times New Roman" w:cs="Times New Roman"/>
          <w:sz w:val="24"/>
          <w:szCs w:val="24"/>
          <w:lang w:eastAsia="en-IN"/>
        </w:rPr>
        <w:t>Alcohol</w:t>
      </w:r>
      <w:r w:rsidR="00AA2C3A">
        <w:rPr>
          <w:rFonts w:ascii="Times New Roman" w:eastAsia="Times New Roman" w:hAnsi="Times New Roman" w:cs="Times New Roman"/>
          <w:sz w:val="24"/>
          <w:szCs w:val="24"/>
          <w:lang w:eastAsia="en-IN"/>
        </w:rPr>
        <w:t>:-</w:t>
      </w:r>
      <w:proofErr w:type="gramEnd"/>
      <w:r w:rsidRPr="00AA2C3A">
        <w:rPr>
          <w:rFonts w:ascii="Times New Roman" w:eastAsia="Times New Roman" w:hAnsi="Times New Roman" w:cs="Times New Roman"/>
          <w:sz w:val="24"/>
          <w:szCs w:val="24"/>
          <w:lang w:eastAsia="en-IN"/>
        </w:rPr>
        <w:t xml:space="preserve"> </w:t>
      </w:r>
      <w:r w:rsidRPr="00AA2C3A">
        <w:rPr>
          <w:rFonts w:ascii="Times New Roman" w:hAnsi="Times New Roman" w:cs="Times New Roman"/>
          <w:sz w:val="24"/>
          <w:szCs w:val="24"/>
          <w:shd w:val="clear" w:color="auto" w:fill="FFFFFF"/>
        </w:rPr>
        <w:t>Alcohol, recorded per capita (15+) consumption (in litres of pure alcohol</w:t>
      </w:r>
    </w:p>
    <w:p w14:paraId="30740C18" w14:textId="478BC281" w:rsidR="00832E8C" w:rsidRPr="00AA2C3A" w:rsidRDefault="00832E8C" w:rsidP="00AA2C3A">
      <w:pPr>
        <w:spacing w:after="0" w:line="360" w:lineRule="auto"/>
        <w:rPr>
          <w:rFonts w:ascii="Times New Roman" w:eastAsia="Times New Roman" w:hAnsi="Times New Roman" w:cs="Times New Roman"/>
          <w:sz w:val="24"/>
          <w:szCs w:val="24"/>
          <w:lang w:eastAsia="en-IN"/>
        </w:rPr>
      </w:pPr>
      <w:r w:rsidRPr="00AA2C3A">
        <w:rPr>
          <w:rFonts w:ascii="Times New Roman" w:eastAsia="Times New Roman" w:hAnsi="Times New Roman" w:cs="Times New Roman"/>
          <w:sz w:val="24"/>
          <w:szCs w:val="24"/>
          <w:lang w:eastAsia="en-IN"/>
        </w:rPr>
        <w:t xml:space="preserve">Percentage </w:t>
      </w:r>
      <w:proofErr w:type="gramStart"/>
      <w:r w:rsidRPr="00AA2C3A">
        <w:rPr>
          <w:rFonts w:ascii="Times New Roman" w:eastAsia="Times New Roman" w:hAnsi="Times New Roman" w:cs="Times New Roman"/>
          <w:sz w:val="24"/>
          <w:szCs w:val="24"/>
          <w:lang w:eastAsia="en-IN"/>
        </w:rPr>
        <w:t>Expenditure</w:t>
      </w:r>
      <w:r w:rsidR="00AA2C3A">
        <w:rPr>
          <w:rFonts w:ascii="Times New Roman" w:eastAsia="Times New Roman" w:hAnsi="Times New Roman" w:cs="Times New Roman"/>
          <w:sz w:val="24"/>
          <w:szCs w:val="24"/>
          <w:lang w:eastAsia="en-IN"/>
        </w:rPr>
        <w:t>:-</w:t>
      </w:r>
      <w:proofErr w:type="gramEnd"/>
      <w:r w:rsidRPr="00AA2C3A">
        <w:rPr>
          <w:rFonts w:ascii="Times New Roman" w:eastAsia="Times New Roman" w:hAnsi="Times New Roman" w:cs="Times New Roman"/>
          <w:sz w:val="24"/>
          <w:szCs w:val="24"/>
          <w:lang w:eastAsia="en-IN"/>
        </w:rPr>
        <w:t xml:space="preserve"> </w:t>
      </w:r>
      <w:r w:rsidRPr="00AA2C3A">
        <w:rPr>
          <w:rFonts w:ascii="Times New Roman" w:hAnsi="Times New Roman" w:cs="Times New Roman"/>
          <w:sz w:val="24"/>
          <w:szCs w:val="24"/>
          <w:shd w:val="clear" w:color="auto" w:fill="FFFFFF"/>
        </w:rPr>
        <w:t>Expenditure on health as a percentage of Gross Domestic Product per capita(%)</w:t>
      </w:r>
    </w:p>
    <w:p w14:paraId="62EE8EF5" w14:textId="1906EDA2" w:rsidR="00832E8C" w:rsidRPr="00AA2C3A" w:rsidRDefault="00832E8C" w:rsidP="00AA2C3A">
      <w:pPr>
        <w:spacing w:after="0" w:line="360" w:lineRule="auto"/>
        <w:rPr>
          <w:rFonts w:ascii="Times New Roman" w:eastAsia="Times New Roman" w:hAnsi="Times New Roman" w:cs="Times New Roman"/>
          <w:sz w:val="24"/>
          <w:szCs w:val="24"/>
          <w:lang w:eastAsia="en-IN"/>
        </w:rPr>
      </w:pPr>
      <w:r w:rsidRPr="00AA2C3A">
        <w:rPr>
          <w:rFonts w:ascii="Times New Roman" w:eastAsia="Times New Roman" w:hAnsi="Times New Roman" w:cs="Times New Roman"/>
          <w:sz w:val="24"/>
          <w:szCs w:val="24"/>
          <w:lang w:eastAsia="en-IN"/>
        </w:rPr>
        <w:t xml:space="preserve">Hepatitis </w:t>
      </w:r>
      <w:proofErr w:type="gramStart"/>
      <w:r w:rsidRPr="00AA2C3A">
        <w:rPr>
          <w:rFonts w:ascii="Times New Roman" w:eastAsia="Times New Roman" w:hAnsi="Times New Roman" w:cs="Times New Roman"/>
          <w:sz w:val="24"/>
          <w:szCs w:val="24"/>
          <w:lang w:eastAsia="en-IN"/>
        </w:rPr>
        <w:t>B</w:t>
      </w:r>
      <w:r w:rsidR="00AA2C3A">
        <w:rPr>
          <w:rFonts w:ascii="Times New Roman" w:eastAsia="Times New Roman" w:hAnsi="Times New Roman" w:cs="Times New Roman"/>
          <w:sz w:val="24"/>
          <w:szCs w:val="24"/>
          <w:lang w:eastAsia="en-IN"/>
        </w:rPr>
        <w:t>:-</w:t>
      </w:r>
      <w:proofErr w:type="gramEnd"/>
      <w:r w:rsidRPr="00AA2C3A">
        <w:rPr>
          <w:rFonts w:ascii="Times New Roman" w:eastAsia="Times New Roman" w:hAnsi="Times New Roman" w:cs="Times New Roman"/>
          <w:sz w:val="24"/>
          <w:szCs w:val="24"/>
          <w:lang w:eastAsia="en-IN"/>
        </w:rPr>
        <w:t xml:space="preserve"> </w:t>
      </w:r>
      <w:r w:rsidRPr="00AA2C3A">
        <w:rPr>
          <w:rFonts w:ascii="Times New Roman" w:hAnsi="Times New Roman" w:cs="Times New Roman"/>
          <w:sz w:val="24"/>
          <w:szCs w:val="24"/>
          <w:shd w:val="clear" w:color="auto" w:fill="FFFFFF"/>
        </w:rPr>
        <w:t>Hepatitis B (</w:t>
      </w:r>
      <w:proofErr w:type="spellStart"/>
      <w:r w:rsidRPr="00AA2C3A">
        <w:rPr>
          <w:rFonts w:ascii="Times New Roman" w:hAnsi="Times New Roman" w:cs="Times New Roman"/>
          <w:sz w:val="24"/>
          <w:szCs w:val="24"/>
          <w:shd w:val="clear" w:color="auto" w:fill="FFFFFF"/>
        </w:rPr>
        <w:t>HepB</w:t>
      </w:r>
      <w:proofErr w:type="spellEnd"/>
      <w:r w:rsidRPr="00AA2C3A">
        <w:rPr>
          <w:rFonts w:ascii="Times New Roman" w:hAnsi="Times New Roman" w:cs="Times New Roman"/>
          <w:sz w:val="24"/>
          <w:szCs w:val="24"/>
          <w:shd w:val="clear" w:color="auto" w:fill="FFFFFF"/>
        </w:rPr>
        <w:t>) immunization coverage among 1</w:t>
      </w:r>
      <w:r w:rsidR="00AA2C3A">
        <w:rPr>
          <w:rFonts w:ascii="Times New Roman" w:hAnsi="Times New Roman" w:cs="Times New Roman"/>
          <w:sz w:val="24"/>
          <w:szCs w:val="24"/>
          <w:shd w:val="clear" w:color="auto" w:fill="FFFFFF"/>
        </w:rPr>
        <w:t>:-</w:t>
      </w:r>
      <w:r w:rsidRPr="00AA2C3A">
        <w:rPr>
          <w:rFonts w:ascii="Times New Roman" w:hAnsi="Times New Roman" w:cs="Times New Roman"/>
          <w:sz w:val="24"/>
          <w:szCs w:val="24"/>
          <w:shd w:val="clear" w:color="auto" w:fill="FFFFFF"/>
        </w:rPr>
        <w:t>year</w:t>
      </w:r>
      <w:r w:rsidR="00AA2C3A">
        <w:rPr>
          <w:rFonts w:ascii="Times New Roman" w:hAnsi="Times New Roman" w:cs="Times New Roman"/>
          <w:sz w:val="24"/>
          <w:szCs w:val="24"/>
          <w:shd w:val="clear" w:color="auto" w:fill="FFFFFF"/>
        </w:rPr>
        <w:t>:-</w:t>
      </w:r>
      <w:r w:rsidRPr="00AA2C3A">
        <w:rPr>
          <w:rFonts w:ascii="Times New Roman" w:hAnsi="Times New Roman" w:cs="Times New Roman"/>
          <w:sz w:val="24"/>
          <w:szCs w:val="24"/>
          <w:shd w:val="clear" w:color="auto" w:fill="FFFFFF"/>
        </w:rPr>
        <w:t>olds (%)</w:t>
      </w:r>
    </w:p>
    <w:p w14:paraId="7AB4E2F0" w14:textId="5B75CC6C" w:rsidR="00832E8C" w:rsidRPr="00AA2C3A" w:rsidRDefault="00832E8C" w:rsidP="00AA2C3A">
      <w:pPr>
        <w:spacing w:after="0" w:line="360" w:lineRule="auto"/>
        <w:rPr>
          <w:rFonts w:ascii="Times New Roman" w:eastAsia="Times New Roman" w:hAnsi="Times New Roman" w:cs="Times New Roman"/>
          <w:sz w:val="24"/>
          <w:szCs w:val="24"/>
          <w:lang w:eastAsia="en-IN"/>
        </w:rPr>
      </w:pPr>
      <w:proofErr w:type="gramStart"/>
      <w:r w:rsidRPr="00AA2C3A">
        <w:rPr>
          <w:rFonts w:ascii="Times New Roman" w:eastAsia="Times New Roman" w:hAnsi="Times New Roman" w:cs="Times New Roman"/>
          <w:sz w:val="24"/>
          <w:szCs w:val="24"/>
          <w:lang w:eastAsia="en-IN"/>
        </w:rPr>
        <w:t>Measles</w:t>
      </w:r>
      <w:r w:rsidR="00AA2C3A">
        <w:rPr>
          <w:rFonts w:ascii="Times New Roman" w:eastAsia="Times New Roman" w:hAnsi="Times New Roman" w:cs="Times New Roman"/>
          <w:sz w:val="24"/>
          <w:szCs w:val="24"/>
          <w:lang w:eastAsia="en-IN"/>
        </w:rPr>
        <w:t>:-</w:t>
      </w:r>
      <w:proofErr w:type="gramEnd"/>
      <w:r w:rsidRPr="00AA2C3A">
        <w:rPr>
          <w:rFonts w:ascii="Times New Roman" w:eastAsia="Times New Roman" w:hAnsi="Times New Roman" w:cs="Times New Roman"/>
          <w:sz w:val="24"/>
          <w:szCs w:val="24"/>
          <w:lang w:eastAsia="en-IN"/>
        </w:rPr>
        <w:t xml:space="preserve"> </w:t>
      </w:r>
      <w:r w:rsidRPr="00AA2C3A">
        <w:rPr>
          <w:rFonts w:ascii="Times New Roman" w:hAnsi="Times New Roman" w:cs="Times New Roman"/>
          <w:sz w:val="24"/>
          <w:szCs w:val="24"/>
          <w:shd w:val="clear" w:color="auto" w:fill="FFFFFF"/>
        </w:rPr>
        <w:t xml:space="preserve">Measles </w:t>
      </w:r>
      <w:r w:rsidR="00AA2C3A">
        <w:rPr>
          <w:rFonts w:ascii="Times New Roman" w:hAnsi="Times New Roman" w:cs="Times New Roman"/>
          <w:sz w:val="24"/>
          <w:szCs w:val="24"/>
          <w:shd w:val="clear" w:color="auto" w:fill="FFFFFF"/>
        </w:rPr>
        <w:t>:-</w:t>
      </w:r>
      <w:r w:rsidRPr="00AA2C3A">
        <w:rPr>
          <w:rFonts w:ascii="Times New Roman" w:hAnsi="Times New Roman" w:cs="Times New Roman"/>
          <w:sz w:val="24"/>
          <w:szCs w:val="24"/>
          <w:shd w:val="clear" w:color="auto" w:fill="FFFFFF"/>
        </w:rPr>
        <w:t xml:space="preserve"> number of reported cases per 1000 population</w:t>
      </w:r>
    </w:p>
    <w:p w14:paraId="495E83FC" w14:textId="439FE6CF" w:rsidR="00832E8C" w:rsidRPr="00AA2C3A" w:rsidRDefault="00832E8C" w:rsidP="00AA2C3A">
      <w:pPr>
        <w:spacing w:after="0" w:line="360" w:lineRule="auto"/>
        <w:rPr>
          <w:rFonts w:ascii="Times New Roman" w:eastAsia="Times New Roman" w:hAnsi="Times New Roman" w:cs="Times New Roman"/>
          <w:sz w:val="24"/>
          <w:szCs w:val="24"/>
          <w:lang w:eastAsia="en-IN"/>
        </w:rPr>
      </w:pPr>
      <w:proofErr w:type="gramStart"/>
      <w:r w:rsidRPr="00AA2C3A">
        <w:rPr>
          <w:rFonts w:ascii="Times New Roman" w:eastAsia="Times New Roman" w:hAnsi="Times New Roman" w:cs="Times New Roman"/>
          <w:sz w:val="24"/>
          <w:szCs w:val="24"/>
          <w:lang w:eastAsia="en-IN"/>
        </w:rPr>
        <w:t>BMI</w:t>
      </w:r>
      <w:r w:rsidR="00AA2C3A">
        <w:rPr>
          <w:rFonts w:ascii="Times New Roman" w:eastAsia="Times New Roman" w:hAnsi="Times New Roman" w:cs="Times New Roman"/>
          <w:sz w:val="24"/>
          <w:szCs w:val="24"/>
          <w:lang w:eastAsia="en-IN"/>
        </w:rPr>
        <w:t>:-</w:t>
      </w:r>
      <w:proofErr w:type="gramEnd"/>
      <w:r w:rsidRPr="00AA2C3A">
        <w:rPr>
          <w:rFonts w:ascii="Times New Roman" w:eastAsia="Times New Roman" w:hAnsi="Times New Roman" w:cs="Times New Roman"/>
          <w:sz w:val="24"/>
          <w:szCs w:val="24"/>
          <w:lang w:eastAsia="en-IN"/>
        </w:rPr>
        <w:t xml:space="preserve">  </w:t>
      </w:r>
      <w:r w:rsidRPr="00AA2C3A">
        <w:rPr>
          <w:rFonts w:ascii="Times New Roman" w:hAnsi="Times New Roman" w:cs="Times New Roman"/>
          <w:sz w:val="24"/>
          <w:szCs w:val="24"/>
          <w:shd w:val="clear" w:color="auto" w:fill="FFFFFF"/>
        </w:rPr>
        <w:t>Average Body Mass Index of entire population</w:t>
      </w:r>
    </w:p>
    <w:p w14:paraId="43207CE3" w14:textId="4B0CDD6C" w:rsidR="00832E8C" w:rsidRPr="00AA2C3A" w:rsidRDefault="00832E8C" w:rsidP="00AA2C3A">
      <w:pPr>
        <w:spacing w:after="0" w:line="360" w:lineRule="auto"/>
        <w:rPr>
          <w:rFonts w:ascii="Times New Roman" w:eastAsia="Times New Roman" w:hAnsi="Times New Roman" w:cs="Times New Roman"/>
          <w:sz w:val="24"/>
          <w:szCs w:val="24"/>
          <w:lang w:eastAsia="en-IN"/>
        </w:rPr>
      </w:pPr>
      <w:r w:rsidRPr="00AA2C3A">
        <w:rPr>
          <w:rFonts w:ascii="Times New Roman" w:eastAsia="Times New Roman" w:hAnsi="Times New Roman" w:cs="Times New Roman"/>
          <w:sz w:val="24"/>
          <w:szCs w:val="24"/>
          <w:lang w:eastAsia="en-IN"/>
        </w:rPr>
        <w:t xml:space="preserve">Under five </w:t>
      </w:r>
      <w:proofErr w:type="gramStart"/>
      <w:r w:rsidRPr="00AA2C3A">
        <w:rPr>
          <w:rFonts w:ascii="Times New Roman" w:eastAsia="Times New Roman" w:hAnsi="Times New Roman" w:cs="Times New Roman"/>
          <w:sz w:val="24"/>
          <w:szCs w:val="24"/>
          <w:lang w:eastAsia="en-IN"/>
        </w:rPr>
        <w:t>deaths</w:t>
      </w:r>
      <w:r w:rsidR="00AA2C3A">
        <w:rPr>
          <w:rFonts w:ascii="Times New Roman" w:eastAsia="Times New Roman" w:hAnsi="Times New Roman" w:cs="Times New Roman"/>
          <w:sz w:val="24"/>
          <w:szCs w:val="24"/>
          <w:lang w:eastAsia="en-IN"/>
        </w:rPr>
        <w:t>:-</w:t>
      </w:r>
      <w:proofErr w:type="gramEnd"/>
      <w:r w:rsidRPr="00AA2C3A">
        <w:rPr>
          <w:rFonts w:ascii="Times New Roman" w:eastAsia="Times New Roman" w:hAnsi="Times New Roman" w:cs="Times New Roman"/>
          <w:sz w:val="24"/>
          <w:szCs w:val="24"/>
          <w:lang w:eastAsia="en-IN"/>
        </w:rPr>
        <w:t xml:space="preserve"> </w:t>
      </w:r>
      <w:r w:rsidRPr="00AA2C3A">
        <w:rPr>
          <w:rFonts w:ascii="Times New Roman" w:hAnsi="Times New Roman" w:cs="Times New Roman"/>
          <w:sz w:val="24"/>
          <w:szCs w:val="24"/>
          <w:shd w:val="clear" w:color="auto" w:fill="FFFFFF"/>
        </w:rPr>
        <w:t>Number of under</w:t>
      </w:r>
      <w:r w:rsidR="00AA2C3A">
        <w:rPr>
          <w:rFonts w:ascii="Times New Roman" w:hAnsi="Times New Roman" w:cs="Times New Roman"/>
          <w:sz w:val="24"/>
          <w:szCs w:val="24"/>
          <w:shd w:val="clear" w:color="auto" w:fill="FFFFFF"/>
        </w:rPr>
        <w:t>:-</w:t>
      </w:r>
      <w:r w:rsidRPr="00AA2C3A">
        <w:rPr>
          <w:rFonts w:ascii="Times New Roman" w:hAnsi="Times New Roman" w:cs="Times New Roman"/>
          <w:sz w:val="24"/>
          <w:szCs w:val="24"/>
          <w:shd w:val="clear" w:color="auto" w:fill="FFFFFF"/>
        </w:rPr>
        <w:t>five deaths per 1000 population</w:t>
      </w:r>
    </w:p>
    <w:p w14:paraId="2F6587C5" w14:textId="2635018B" w:rsidR="00832E8C" w:rsidRPr="00AA2C3A" w:rsidRDefault="00832E8C" w:rsidP="00AA2C3A">
      <w:pPr>
        <w:spacing w:after="0" w:line="360" w:lineRule="auto"/>
        <w:rPr>
          <w:rFonts w:ascii="Times New Roman" w:eastAsia="Times New Roman" w:hAnsi="Times New Roman" w:cs="Times New Roman"/>
          <w:sz w:val="24"/>
          <w:szCs w:val="24"/>
          <w:lang w:eastAsia="en-IN"/>
        </w:rPr>
      </w:pPr>
      <w:proofErr w:type="gramStart"/>
      <w:r w:rsidRPr="00AA2C3A">
        <w:rPr>
          <w:rFonts w:ascii="Times New Roman" w:eastAsia="Times New Roman" w:hAnsi="Times New Roman" w:cs="Times New Roman"/>
          <w:sz w:val="24"/>
          <w:szCs w:val="24"/>
          <w:lang w:eastAsia="en-IN"/>
        </w:rPr>
        <w:t>Polio</w:t>
      </w:r>
      <w:r w:rsidR="00AA2C3A">
        <w:rPr>
          <w:rFonts w:ascii="Times New Roman" w:eastAsia="Times New Roman" w:hAnsi="Times New Roman" w:cs="Times New Roman"/>
          <w:sz w:val="24"/>
          <w:szCs w:val="24"/>
          <w:lang w:eastAsia="en-IN"/>
        </w:rPr>
        <w:t>:-</w:t>
      </w:r>
      <w:proofErr w:type="gramEnd"/>
      <w:r w:rsidRPr="00AA2C3A">
        <w:rPr>
          <w:rFonts w:ascii="Times New Roman" w:eastAsia="Times New Roman" w:hAnsi="Times New Roman" w:cs="Times New Roman"/>
          <w:sz w:val="24"/>
          <w:szCs w:val="24"/>
          <w:lang w:eastAsia="en-IN"/>
        </w:rPr>
        <w:t xml:space="preserve"> </w:t>
      </w:r>
      <w:r w:rsidRPr="00AA2C3A">
        <w:rPr>
          <w:rFonts w:ascii="Times New Roman" w:hAnsi="Times New Roman" w:cs="Times New Roman"/>
          <w:sz w:val="24"/>
          <w:szCs w:val="24"/>
          <w:shd w:val="clear" w:color="auto" w:fill="FFFFFF"/>
        </w:rPr>
        <w:t>Polio (Pol3) immunization coverage among 1</w:t>
      </w:r>
      <w:r w:rsidR="00AA2C3A">
        <w:rPr>
          <w:rFonts w:ascii="Times New Roman" w:hAnsi="Times New Roman" w:cs="Times New Roman"/>
          <w:sz w:val="24"/>
          <w:szCs w:val="24"/>
          <w:shd w:val="clear" w:color="auto" w:fill="FFFFFF"/>
        </w:rPr>
        <w:t>:-</w:t>
      </w:r>
      <w:r w:rsidRPr="00AA2C3A">
        <w:rPr>
          <w:rFonts w:ascii="Times New Roman" w:hAnsi="Times New Roman" w:cs="Times New Roman"/>
          <w:sz w:val="24"/>
          <w:szCs w:val="24"/>
          <w:shd w:val="clear" w:color="auto" w:fill="FFFFFF"/>
        </w:rPr>
        <w:t>year</w:t>
      </w:r>
      <w:r w:rsidR="00AA2C3A">
        <w:rPr>
          <w:rFonts w:ascii="Times New Roman" w:hAnsi="Times New Roman" w:cs="Times New Roman"/>
          <w:sz w:val="24"/>
          <w:szCs w:val="24"/>
          <w:shd w:val="clear" w:color="auto" w:fill="FFFFFF"/>
        </w:rPr>
        <w:t>:-</w:t>
      </w:r>
      <w:r w:rsidRPr="00AA2C3A">
        <w:rPr>
          <w:rFonts w:ascii="Times New Roman" w:hAnsi="Times New Roman" w:cs="Times New Roman"/>
          <w:sz w:val="24"/>
          <w:szCs w:val="24"/>
          <w:shd w:val="clear" w:color="auto" w:fill="FFFFFF"/>
        </w:rPr>
        <w:t>olds (%)</w:t>
      </w:r>
    </w:p>
    <w:p w14:paraId="7A4F7A0B" w14:textId="557C3FD0" w:rsidR="00832E8C" w:rsidRPr="00AA2C3A" w:rsidRDefault="00832E8C" w:rsidP="00AA2C3A">
      <w:pPr>
        <w:spacing w:after="0" w:line="360" w:lineRule="auto"/>
        <w:rPr>
          <w:rFonts w:ascii="Times New Roman" w:eastAsia="Times New Roman" w:hAnsi="Times New Roman" w:cs="Times New Roman"/>
          <w:sz w:val="24"/>
          <w:szCs w:val="24"/>
          <w:lang w:eastAsia="en-IN"/>
        </w:rPr>
      </w:pPr>
      <w:r w:rsidRPr="00AA2C3A">
        <w:rPr>
          <w:rFonts w:ascii="Times New Roman" w:eastAsia="Times New Roman" w:hAnsi="Times New Roman" w:cs="Times New Roman"/>
          <w:sz w:val="24"/>
          <w:szCs w:val="24"/>
          <w:lang w:eastAsia="en-IN"/>
        </w:rPr>
        <w:t xml:space="preserve">Total </w:t>
      </w:r>
      <w:proofErr w:type="gramStart"/>
      <w:r w:rsidRPr="00AA2C3A">
        <w:rPr>
          <w:rFonts w:ascii="Times New Roman" w:eastAsia="Times New Roman" w:hAnsi="Times New Roman" w:cs="Times New Roman"/>
          <w:sz w:val="24"/>
          <w:szCs w:val="24"/>
          <w:lang w:eastAsia="en-IN"/>
        </w:rPr>
        <w:t>Expenditure</w:t>
      </w:r>
      <w:r w:rsidR="00AA2C3A">
        <w:rPr>
          <w:rFonts w:ascii="Times New Roman" w:eastAsia="Times New Roman" w:hAnsi="Times New Roman" w:cs="Times New Roman"/>
          <w:sz w:val="24"/>
          <w:szCs w:val="24"/>
          <w:lang w:eastAsia="en-IN"/>
        </w:rPr>
        <w:t>:-</w:t>
      </w:r>
      <w:proofErr w:type="gramEnd"/>
      <w:r w:rsidRPr="00AA2C3A">
        <w:rPr>
          <w:rFonts w:ascii="Times New Roman" w:eastAsia="Times New Roman" w:hAnsi="Times New Roman" w:cs="Times New Roman"/>
          <w:sz w:val="24"/>
          <w:szCs w:val="24"/>
          <w:lang w:eastAsia="en-IN"/>
        </w:rPr>
        <w:t xml:space="preserve"> </w:t>
      </w:r>
      <w:r w:rsidRPr="00AA2C3A">
        <w:rPr>
          <w:rFonts w:ascii="Times New Roman" w:hAnsi="Times New Roman" w:cs="Times New Roman"/>
          <w:sz w:val="24"/>
          <w:szCs w:val="24"/>
          <w:shd w:val="clear" w:color="auto" w:fill="FFFFFF"/>
        </w:rPr>
        <w:t>General government expenditure on health as a percentage of total government expenditure (%)</w:t>
      </w:r>
    </w:p>
    <w:p w14:paraId="14666B5B" w14:textId="09114048" w:rsidR="00832E8C" w:rsidRPr="00AA2C3A" w:rsidRDefault="00832E8C" w:rsidP="00AA2C3A">
      <w:pPr>
        <w:spacing w:after="0" w:line="360" w:lineRule="auto"/>
        <w:rPr>
          <w:rFonts w:ascii="Times New Roman" w:eastAsia="Times New Roman" w:hAnsi="Times New Roman" w:cs="Times New Roman"/>
          <w:sz w:val="24"/>
          <w:szCs w:val="24"/>
          <w:lang w:eastAsia="en-IN"/>
        </w:rPr>
      </w:pPr>
      <w:proofErr w:type="gramStart"/>
      <w:r w:rsidRPr="00AA2C3A">
        <w:rPr>
          <w:rFonts w:ascii="Times New Roman" w:eastAsia="Times New Roman" w:hAnsi="Times New Roman" w:cs="Times New Roman"/>
          <w:sz w:val="24"/>
          <w:szCs w:val="24"/>
          <w:lang w:eastAsia="en-IN"/>
        </w:rPr>
        <w:t>Diphtheria</w:t>
      </w:r>
      <w:r w:rsidR="00AA2C3A">
        <w:rPr>
          <w:rFonts w:ascii="Times New Roman" w:eastAsia="Times New Roman" w:hAnsi="Times New Roman" w:cs="Times New Roman"/>
          <w:sz w:val="24"/>
          <w:szCs w:val="24"/>
          <w:lang w:eastAsia="en-IN"/>
        </w:rPr>
        <w:t>:-</w:t>
      </w:r>
      <w:proofErr w:type="gramEnd"/>
      <w:r w:rsidRPr="00AA2C3A">
        <w:rPr>
          <w:rFonts w:ascii="Times New Roman" w:eastAsia="Times New Roman" w:hAnsi="Times New Roman" w:cs="Times New Roman"/>
          <w:sz w:val="24"/>
          <w:szCs w:val="24"/>
          <w:lang w:eastAsia="en-IN"/>
        </w:rPr>
        <w:t xml:space="preserve"> </w:t>
      </w:r>
      <w:r w:rsidRPr="00AA2C3A">
        <w:rPr>
          <w:rFonts w:ascii="Times New Roman" w:hAnsi="Times New Roman" w:cs="Times New Roman"/>
          <w:sz w:val="24"/>
          <w:szCs w:val="24"/>
          <w:shd w:val="clear" w:color="auto" w:fill="FFFFFF"/>
        </w:rPr>
        <w:t>Diphtheria tetanus toxoid and pertussis (DTP3) immunization coverage among 1</w:t>
      </w:r>
      <w:r w:rsidR="00AA2C3A">
        <w:rPr>
          <w:rFonts w:ascii="Times New Roman" w:hAnsi="Times New Roman" w:cs="Times New Roman"/>
          <w:sz w:val="24"/>
          <w:szCs w:val="24"/>
          <w:shd w:val="clear" w:color="auto" w:fill="FFFFFF"/>
        </w:rPr>
        <w:t>:-</w:t>
      </w:r>
      <w:r w:rsidRPr="00AA2C3A">
        <w:rPr>
          <w:rFonts w:ascii="Times New Roman" w:hAnsi="Times New Roman" w:cs="Times New Roman"/>
          <w:sz w:val="24"/>
          <w:szCs w:val="24"/>
          <w:shd w:val="clear" w:color="auto" w:fill="FFFFFF"/>
        </w:rPr>
        <w:t>year</w:t>
      </w:r>
      <w:r w:rsidR="00AA2C3A">
        <w:rPr>
          <w:rFonts w:ascii="Times New Roman" w:hAnsi="Times New Roman" w:cs="Times New Roman"/>
          <w:sz w:val="24"/>
          <w:szCs w:val="24"/>
          <w:shd w:val="clear" w:color="auto" w:fill="FFFFFF"/>
        </w:rPr>
        <w:t>:-</w:t>
      </w:r>
      <w:r w:rsidRPr="00AA2C3A">
        <w:rPr>
          <w:rFonts w:ascii="Times New Roman" w:hAnsi="Times New Roman" w:cs="Times New Roman"/>
          <w:sz w:val="24"/>
          <w:szCs w:val="24"/>
          <w:shd w:val="clear" w:color="auto" w:fill="FFFFFF"/>
        </w:rPr>
        <w:t>olds (%)</w:t>
      </w:r>
    </w:p>
    <w:p w14:paraId="33CD7693" w14:textId="0763C569" w:rsidR="00832E8C" w:rsidRPr="00AA2C3A" w:rsidRDefault="00832E8C" w:rsidP="00AA2C3A">
      <w:pPr>
        <w:spacing w:after="0" w:line="360" w:lineRule="auto"/>
        <w:rPr>
          <w:rFonts w:ascii="Times New Roman" w:eastAsia="Times New Roman" w:hAnsi="Times New Roman" w:cs="Times New Roman"/>
          <w:sz w:val="24"/>
          <w:szCs w:val="24"/>
          <w:lang w:eastAsia="en-IN"/>
        </w:rPr>
      </w:pPr>
      <w:r w:rsidRPr="00AA2C3A">
        <w:rPr>
          <w:rFonts w:ascii="Times New Roman" w:eastAsia="Times New Roman" w:hAnsi="Times New Roman" w:cs="Times New Roman"/>
          <w:sz w:val="24"/>
          <w:szCs w:val="24"/>
          <w:lang w:eastAsia="en-IN"/>
        </w:rPr>
        <w:t>HIV/</w:t>
      </w:r>
      <w:proofErr w:type="gramStart"/>
      <w:r w:rsidRPr="00AA2C3A">
        <w:rPr>
          <w:rFonts w:ascii="Times New Roman" w:eastAsia="Times New Roman" w:hAnsi="Times New Roman" w:cs="Times New Roman"/>
          <w:sz w:val="24"/>
          <w:szCs w:val="24"/>
          <w:lang w:eastAsia="en-IN"/>
        </w:rPr>
        <w:t>AIDS</w:t>
      </w:r>
      <w:r w:rsidR="00AA2C3A">
        <w:rPr>
          <w:rFonts w:ascii="Times New Roman" w:eastAsia="Times New Roman" w:hAnsi="Times New Roman" w:cs="Times New Roman"/>
          <w:sz w:val="24"/>
          <w:szCs w:val="24"/>
          <w:lang w:eastAsia="en-IN"/>
        </w:rPr>
        <w:t>:-</w:t>
      </w:r>
      <w:proofErr w:type="gramEnd"/>
      <w:r w:rsidRPr="00AA2C3A">
        <w:rPr>
          <w:rFonts w:ascii="Times New Roman" w:eastAsia="Times New Roman" w:hAnsi="Times New Roman" w:cs="Times New Roman"/>
          <w:sz w:val="24"/>
          <w:szCs w:val="24"/>
          <w:lang w:eastAsia="en-IN"/>
        </w:rPr>
        <w:t xml:space="preserve"> </w:t>
      </w:r>
      <w:r w:rsidRPr="00AA2C3A">
        <w:rPr>
          <w:rFonts w:ascii="Times New Roman" w:hAnsi="Times New Roman" w:cs="Times New Roman"/>
          <w:sz w:val="24"/>
          <w:szCs w:val="24"/>
          <w:shd w:val="clear" w:color="auto" w:fill="FFFFFF"/>
        </w:rPr>
        <w:t>Deaths per 1000 live births HIV/AIDS (0</w:t>
      </w:r>
      <w:r w:rsidR="00AA2C3A">
        <w:rPr>
          <w:rFonts w:ascii="Times New Roman" w:hAnsi="Times New Roman" w:cs="Times New Roman"/>
          <w:sz w:val="24"/>
          <w:szCs w:val="24"/>
          <w:shd w:val="clear" w:color="auto" w:fill="FFFFFF"/>
        </w:rPr>
        <w:t>:-</w:t>
      </w:r>
      <w:r w:rsidRPr="00AA2C3A">
        <w:rPr>
          <w:rFonts w:ascii="Times New Roman" w:hAnsi="Times New Roman" w:cs="Times New Roman"/>
          <w:sz w:val="24"/>
          <w:szCs w:val="24"/>
          <w:shd w:val="clear" w:color="auto" w:fill="FFFFFF"/>
        </w:rPr>
        <w:t>4 years)</w:t>
      </w:r>
    </w:p>
    <w:p w14:paraId="1852A5C2" w14:textId="1B3B8225" w:rsidR="00832E8C" w:rsidRPr="00AA2C3A" w:rsidRDefault="00832E8C" w:rsidP="00AA2C3A">
      <w:pPr>
        <w:spacing w:after="0" w:line="360" w:lineRule="auto"/>
        <w:rPr>
          <w:rFonts w:ascii="Times New Roman" w:eastAsia="Times New Roman" w:hAnsi="Times New Roman" w:cs="Times New Roman"/>
          <w:sz w:val="24"/>
          <w:szCs w:val="24"/>
          <w:lang w:eastAsia="en-IN"/>
        </w:rPr>
      </w:pPr>
      <w:proofErr w:type="gramStart"/>
      <w:r w:rsidRPr="00AA2C3A">
        <w:rPr>
          <w:rFonts w:ascii="Times New Roman" w:eastAsia="Times New Roman" w:hAnsi="Times New Roman" w:cs="Times New Roman"/>
          <w:sz w:val="24"/>
          <w:szCs w:val="24"/>
          <w:lang w:eastAsia="en-IN"/>
        </w:rPr>
        <w:t>GDP</w:t>
      </w:r>
      <w:r w:rsidR="00AA2C3A">
        <w:rPr>
          <w:rFonts w:ascii="Times New Roman" w:eastAsia="Times New Roman" w:hAnsi="Times New Roman" w:cs="Times New Roman"/>
          <w:sz w:val="24"/>
          <w:szCs w:val="24"/>
          <w:lang w:eastAsia="en-IN"/>
        </w:rPr>
        <w:t>:-</w:t>
      </w:r>
      <w:proofErr w:type="gramEnd"/>
      <w:r w:rsidRPr="00AA2C3A">
        <w:rPr>
          <w:rFonts w:ascii="Times New Roman" w:eastAsia="Times New Roman" w:hAnsi="Times New Roman" w:cs="Times New Roman"/>
          <w:sz w:val="24"/>
          <w:szCs w:val="24"/>
          <w:lang w:eastAsia="en-IN"/>
        </w:rPr>
        <w:t xml:space="preserve">  </w:t>
      </w:r>
      <w:r w:rsidRPr="00AA2C3A">
        <w:rPr>
          <w:rFonts w:ascii="Times New Roman" w:hAnsi="Times New Roman" w:cs="Times New Roman"/>
          <w:sz w:val="24"/>
          <w:szCs w:val="24"/>
          <w:shd w:val="clear" w:color="auto" w:fill="FFFFFF"/>
        </w:rPr>
        <w:t>Gross Domestic Product per capita (in USD)</w:t>
      </w:r>
    </w:p>
    <w:p w14:paraId="57905260" w14:textId="7985E9B0" w:rsidR="00832E8C" w:rsidRPr="00AA2C3A" w:rsidRDefault="00832E8C" w:rsidP="00AA2C3A">
      <w:pPr>
        <w:spacing w:after="0" w:line="360" w:lineRule="auto"/>
        <w:rPr>
          <w:rFonts w:ascii="Times New Roman" w:eastAsia="Times New Roman" w:hAnsi="Times New Roman" w:cs="Times New Roman"/>
          <w:sz w:val="24"/>
          <w:szCs w:val="24"/>
          <w:lang w:eastAsia="en-IN"/>
        </w:rPr>
      </w:pPr>
      <w:proofErr w:type="gramStart"/>
      <w:r w:rsidRPr="00AA2C3A">
        <w:rPr>
          <w:rFonts w:ascii="Times New Roman" w:eastAsia="Times New Roman" w:hAnsi="Times New Roman" w:cs="Times New Roman"/>
          <w:sz w:val="24"/>
          <w:szCs w:val="24"/>
          <w:lang w:eastAsia="en-IN"/>
        </w:rPr>
        <w:t>Population</w:t>
      </w:r>
      <w:r w:rsidR="00AA2C3A">
        <w:rPr>
          <w:rFonts w:ascii="Times New Roman" w:eastAsia="Times New Roman" w:hAnsi="Times New Roman" w:cs="Times New Roman"/>
          <w:sz w:val="24"/>
          <w:szCs w:val="24"/>
          <w:lang w:eastAsia="en-IN"/>
        </w:rPr>
        <w:t>:-</w:t>
      </w:r>
      <w:proofErr w:type="gramEnd"/>
      <w:r w:rsidRPr="00AA2C3A">
        <w:rPr>
          <w:rFonts w:ascii="Times New Roman" w:eastAsia="Times New Roman" w:hAnsi="Times New Roman" w:cs="Times New Roman"/>
          <w:sz w:val="24"/>
          <w:szCs w:val="24"/>
          <w:lang w:eastAsia="en-IN"/>
        </w:rPr>
        <w:t xml:space="preserve"> </w:t>
      </w:r>
      <w:r w:rsidRPr="00AA2C3A">
        <w:rPr>
          <w:rFonts w:ascii="Times New Roman" w:hAnsi="Times New Roman" w:cs="Times New Roman"/>
          <w:sz w:val="24"/>
          <w:szCs w:val="24"/>
          <w:shd w:val="clear" w:color="auto" w:fill="FFFFFF"/>
        </w:rPr>
        <w:t>Population of the country</w:t>
      </w:r>
    </w:p>
    <w:p w14:paraId="4357CF04" w14:textId="77777777" w:rsidR="00F2102E" w:rsidRDefault="00F2102E" w:rsidP="00AA2C3A">
      <w:pPr>
        <w:spacing w:after="0" w:line="360" w:lineRule="auto"/>
        <w:rPr>
          <w:ins w:id="27" w:author="K S Rao (Dr.)" w:date="2021-09-29T17:15:00Z"/>
          <w:rFonts w:ascii="Times New Roman" w:eastAsia="Times New Roman" w:hAnsi="Times New Roman" w:cs="Times New Roman"/>
          <w:sz w:val="24"/>
          <w:szCs w:val="24"/>
          <w:lang w:eastAsia="en-IN"/>
        </w:rPr>
      </w:pPr>
      <w:ins w:id="28" w:author="K S Rao (Dr.)" w:date="2021-09-29T17:15:00Z">
        <w:r>
          <w:rPr>
            <w:rFonts w:ascii="Times New Roman" w:eastAsia="Times New Roman" w:hAnsi="Times New Roman" w:cs="Times New Roman"/>
            <w:sz w:val="24"/>
            <w:szCs w:val="24"/>
            <w:lang w:eastAsia="en-IN"/>
          </w:rPr>
          <w:t xml:space="preserve"> </w:t>
        </w:r>
      </w:ins>
    </w:p>
    <w:p w14:paraId="471133CC" w14:textId="66DCE55B" w:rsidR="00832E8C" w:rsidRPr="00AA2C3A" w:rsidRDefault="00832E8C" w:rsidP="00AA2C3A">
      <w:pPr>
        <w:spacing w:after="0" w:line="360" w:lineRule="auto"/>
        <w:rPr>
          <w:rFonts w:ascii="Times New Roman" w:eastAsia="Times New Roman" w:hAnsi="Times New Roman" w:cs="Times New Roman"/>
          <w:sz w:val="24"/>
          <w:szCs w:val="24"/>
          <w:lang w:eastAsia="en-IN"/>
        </w:rPr>
      </w:pPr>
      <w:r w:rsidRPr="00AA2C3A">
        <w:rPr>
          <w:rFonts w:ascii="Times New Roman" w:eastAsia="Times New Roman" w:hAnsi="Times New Roman" w:cs="Times New Roman"/>
          <w:sz w:val="24"/>
          <w:szCs w:val="24"/>
          <w:lang w:eastAsia="en-IN"/>
        </w:rPr>
        <w:t>Thinness (</w:t>
      </w:r>
      <w:proofErr w:type="gramStart"/>
      <w:r w:rsidRPr="00AA2C3A">
        <w:rPr>
          <w:rFonts w:ascii="Times New Roman" w:eastAsia="Times New Roman" w:hAnsi="Times New Roman" w:cs="Times New Roman"/>
          <w:sz w:val="24"/>
          <w:szCs w:val="24"/>
          <w:lang w:eastAsia="en-IN"/>
        </w:rPr>
        <w:t>10</w:t>
      </w:r>
      <w:r w:rsidR="00AA2C3A">
        <w:rPr>
          <w:rFonts w:ascii="Times New Roman" w:eastAsia="Times New Roman" w:hAnsi="Times New Roman" w:cs="Times New Roman"/>
          <w:sz w:val="24"/>
          <w:szCs w:val="24"/>
          <w:lang w:eastAsia="en-IN"/>
        </w:rPr>
        <w:t>:-</w:t>
      </w:r>
      <w:proofErr w:type="gramEnd"/>
      <w:r w:rsidRPr="00AA2C3A">
        <w:rPr>
          <w:rFonts w:ascii="Times New Roman" w:eastAsia="Times New Roman" w:hAnsi="Times New Roman" w:cs="Times New Roman"/>
          <w:sz w:val="24"/>
          <w:szCs w:val="24"/>
          <w:lang w:eastAsia="en-IN"/>
        </w:rPr>
        <w:t>19)</w:t>
      </w:r>
      <w:r w:rsidR="00AA2C3A">
        <w:rPr>
          <w:rFonts w:ascii="Times New Roman" w:eastAsia="Times New Roman" w:hAnsi="Times New Roman" w:cs="Times New Roman"/>
          <w:sz w:val="24"/>
          <w:szCs w:val="24"/>
          <w:lang w:eastAsia="en-IN"/>
        </w:rPr>
        <w:t>:-</w:t>
      </w:r>
      <w:r w:rsidRPr="00AA2C3A">
        <w:rPr>
          <w:rFonts w:ascii="Times New Roman" w:eastAsia="Times New Roman" w:hAnsi="Times New Roman" w:cs="Times New Roman"/>
          <w:sz w:val="24"/>
          <w:szCs w:val="24"/>
          <w:lang w:eastAsia="en-IN"/>
        </w:rPr>
        <w:t xml:space="preserve">  </w:t>
      </w:r>
      <w:r w:rsidRPr="00AA2C3A">
        <w:rPr>
          <w:rFonts w:ascii="Times New Roman" w:hAnsi="Times New Roman" w:cs="Times New Roman"/>
          <w:sz w:val="24"/>
          <w:szCs w:val="24"/>
          <w:shd w:val="clear" w:color="auto" w:fill="FFFFFF"/>
        </w:rPr>
        <w:t>Prevalence of thinness among children and adolescents for Age 10 to 19 (% )</w:t>
      </w:r>
    </w:p>
    <w:p w14:paraId="374B5871" w14:textId="594C9024" w:rsidR="00832E8C" w:rsidRPr="00AA2C3A" w:rsidRDefault="00832E8C" w:rsidP="00AA2C3A">
      <w:pPr>
        <w:spacing w:after="0" w:line="360" w:lineRule="auto"/>
        <w:rPr>
          <w:rFonts w:ascii="Times New Roman" w:eastAsia="Times New Roman" w:hAnsi="Times New Roman" w:cs="Times New Roman"/>
          <w:sz w:val="24"/>
          <w:szCs w:val="24"/>
          <w:lang w:eastAsia="en-IN"/>
        </w:rPr>
      </w:pPr>
      <w:r w:rsidRPr="00AA2C3A">
        <w:rPr>
          <w:rFonts w:ascii="Times New Roman" w:eastAsia="Times New Roman" w:hAnsi="Times New Roman" w:cs="Times New Roman"/>
          <w:sz w:val="24"/>
          <w:szCs w:val="24"/>
          <w:lang w:eastAsia="en-IN"/>
        </w:rPr>
        <w:t>Thinness (</w:t>
      </w:r>
      <w:proofErr w:type="gramStart"/>
      <w:r w:rsidRPr="00AA2C3A">
        <w:rPr>
          <w:rFonts w:ascii="Times New Roman" w:eastAsia="Times New Roman" w:hAnsi="Times New Roman" w:cs="Times New Roman"/>
          <w:sz w:val="24"/>
          <w:szCs w:val="24"/>
          <w:lang w:eastAsia="en-IN"/>
        </w:rPr>
        <w:t>5</w:t>
      </w:r>
      <w:r w:rsidR="00AA2C3A">
        <w:rPr>
          <w:rFonts w:ascii="Times New Roman" w:eastAsia="Times New Roman" w:hAnsi="Times New Roman" w:cs="Times New Roman"/>
          <w:sz w:val="24"/>
          <w:szCs w:val="24"/>
          <w:lang w:eastAsia="en-IN"/>
        </w:rPr>
        <w:t>:-</w:t>
      </w:r>
      <w:proofErr w:type="gramEnd"/>
      <w:r w:rsidRPr="00AA2C3A">
        <w:rPr>
          <w:rFonts w:ascii="Times New Roman" w:eastAsia="Times New Roman" w:hAnsi="Times New Roman" w:cs="Times New Roman"/>
          <w:sz w:val="24"/>
          <w:szCs w:val="24"/>
          <w:lang w:eastAsia="en-IN"/>
        </w:rPr>
        <w:t xml:space="preserve">9) – </w:t>
      </w:r>
      <w:r w:rsidRPr="00AA2C3A">
        <w:rPr>
          <w:rFonts w:ascii="Times New Roman" w:hAnsi="Times New Roman" w:cs="Times New Roman"/>
          <w:sz w:val="24"/>
          <w:szCs w:val="24"/>
          <w:shd w:val="clear" w:color="auto" w:fill="FFFFFF"/>
        </w:rPr>
        <w:t>Prevalence of thinness among children for Age 5 to 9(%)</w:t>
      </w:r>
    </w:p>
    <w:p w14:paraId="07EB353F" w14:textId="391B62EC" w:rsidR="00832E8C" w:rsidRPr="00AA2C3A" w:rsidRDefault="00832E8C" w:rsidP="00AA2C3A">
      <w:pPr>
        <w:spacing w:after="0" w:line="360" w:lineRule="auto"/>
        <w:rPr>
          <w:rFonts w:ascii="Times New Roman" w:eastAsia="Times New Roman" w:hAnsi="Times New Roman" w:cs="Times New Roman"/>
          <w:sz w:val="24"/>
          <w:szCs w:val="24"/>
          <w:lang w:eastAsia="en-IN"/>
        </w:rPr>
      </w:pPr>
      <w:r w:rsidRPr="00AA2C3A">
        <w:rPr>
          <w:rFonts w:ascii="Times New Roman" w:eastAsia="Times New Roman" w:hAnsi="Times New Roman" w:cs="Times New Roman"/>
          <w:sz w:val="24"/>
          <w:szCs w:val="24"/>
          <w:lang w:eastAsia="en-IN"/>
        </w:rPr>
        <w:t xml:space="preserve">Income </w:t>
      </w:r>
      <w:proofErr w:type="gramStart"/>
      <w:r w:rsidRPr="00AA2C3A">
        <w:rPr>
          <w:rFonts w:ascii="Times New Roman" w:eastAsia="Times New Roman" w:hAnsi="Times New Roman" w:cs="Times New Roman"/>
          <w:sz w:val="24"/>
          <w:szCs w:val="24"/>
          <w:lang w:eastAsia="en-IN"/>
        </w:rPr>
        <w:t>composition</w:t>
      </w:r>
      <w:r w:rsidR="00AA2C3A">
        <w:rPr>
          <w:rFonts w:ascii="Times New Roman" w:eastAsia="Times New Roman" w:hAnsi="Times New Roman" w:cs="Times New Roman"/>
          <w:sz w:val="24"/>
          <w:szCs w:val="24"/>
          <w:lang w:eastAsia="en-IN"/>
        </w:rPr>
        <w:t>:-</w:t>
      </w:r>
      <w:proofErr w:type="gramEnd"/>
      <w:r w:rsidRPr="00AA2C3A">
        <w:rPr>
          <w:rFonts w:ascii="Times New Roman" w:eastAsia="Times New Roman" w:hAnsi="Times New Roman" w:cs="Times New Roman"/>
          <w:sz w:val="24"/>
          <w:szCs w:val="24"/>
          <w:lang w:eastAsia="en-IN"/>
        </w:rPr>
        <w:t xml:space="preserve"> </w:t>
      </w:r>
      <w:r w:rsidRPr="00AA2C3A">
        <w:rPr>
          <w:rFonts w:ascii="Times New Roman" w:hAnsi="Times New Roman" w:cs="Times New Roman"/>
          <w:sz w:val="24"/>
          <w:szCs w:val="24"/>
          <w:shd w:val="clear" w:color="auto" w:fill="FFFFFF"/>
        </w:rPr>
        <w:t>Human Development Index in terms of income composition of resources (index ranging from 0 to 1)</w:t>
      </w:r>
    </w:p>
    <w:p w14:paraId="22BF54A7" w14:textId="0A8CE5C6" w:rsidR="001A5329" w:rsidRDefault="00832E8C" w:rsidP="001A5329">
      <w:pPr>
        <w:spacing w:after="0" w:line="360" w:lineRule="auto"/>
        <w:rPr>
          <w:rFonts w:ascii="Times New Roman" w:eastAsia="Times New Roman" w:hAnsi="Times New Roman" w:cs="Times New Roman"/>
          <w:sz w:val="24"/>
          <w:szCs w:val="24"/>
          <w:lang w:eastAsia="en-IN"/>
        </w:rPr>
      </w:pPr>
      <w:proofErr w:type="gramStart"/>
      <w:r w:rsidRPr="00AA2C3A">
        <w:rPr>
          <w:rFonts w:ascii="Times New Roman" w:eastAsia="Times New Roman" w:hAnsi="Times New Roman" w:cs="Times New Roman"/>
          <w:sz w:val="24"/>
          <w:szCs w:val="24"/>
          <w:lang w:eastAsia="en-IN"/>
        </w:rPr>
        <w:t xml:space="preserve">Schooling </w:t>
      </w:r>
      <w:r w:rsidR="00AA2C3A">
        <w:rPr>
          <w:rFonts w:ascii="Times New Roman" w:eastAsia="Times New Roman" w:hAnsi="Times New Roman" w:cs="Times New Roman"/>
          <w:sz w:val="24"/>
          <w:szCs w:val="24"/>
          <w:lang w:eastAsia="en-IN"/>
        </w:rPr>
        <w:t>:</w:t>
      </w:r>
      <w:proofErr w:type="gramEnd"/>
      <w:r w:rsidR="00AA2C3A">
        <w:rPr>
          <w:rFonts w:ascii="Times New Roman" w:eastAsia="Times New Roman" w:hAnsi="Times New Roman" w:cs="Times New Roman"/>
          <w:sz w:val="24"/>
          <w:szCs w:val="24"/>
          <w:lang w:eastAsia="en-IN"/>
        </w:rPr>
        <w:t>-</w:t>
      </w:r>
      <w:r w:rsidRPr="00AA2C3A">
        <w:rPr>
          <w:rFonts w:ascii="Times New Roman" w:eastAsia="Times New Roman" w:hAnsi="Times New Roman" w:cs="Times New Roman"/>
          <w:sz w:val="24"/>
          <w:szCs w:val="24"/>
          <w:lang w:eastAsia="en-IN"/>
        </w:rPr>
        <w:t xml:space="preserve"> </w:t>
      </w:r>
      <w:r w:rsidRPr="00AA2C3A">
        <w:rPr>
          <w:rFonts w:ascii="Times New Roman" w:hAnsi="Times New Roman" w:cs="Times New Roman"/>
          <w:sz w:val="24"/>
          <w:szCs w:val="24"/>
          <w:shd w:val="clear" w:color="auto" w:fill="FFFFFF"/>
        </w:rPr>
        <w:t>Number of years of Schooling</w:t>
      </w:r>
      <w:r w:rsidR="00AA2C3A">
        <w:rPr>
          <w:rFonts w:ascii="Times New Roman" w:hAnsi="Times New Roman" w:cs="Times New Roman"/>
          <w:sz w:val="24"/>
          <w:szCs w:val="24"/>
          <w:shd w:val="clear" w:color="auto" w:fill="FFFFFF"/>
        </w:rPr>
        <w:t xml:space="preserve"> </w:t>
      </w:r>
      <w:r w:rsidRPr="00AA2C3A">
        <w:rPr>
          <w:rFonts w:ascii="Times New Roman" w:hAnsi="Times New Roman" w:cs="Times New Roman"/>
          <w:sz w:val="24"/>
          <w:szCs w:val="24"/>
          <w:shd w:val="clear" w:color="auto" w:fill="FFFFFF"/>
        </w:rPr>
        <w:t>(years)</w:t>
      </w:r>
    </w:p>
    <w:p w14:paraId="5A578BAF" w14:textId="77777777" w:rsidR="001A5329" w:rsidRPr="001A5329" w:rsidRDefault="001A5329" w:rsidP="001A5329">
      <w:pPr>
        <w:spacing w:after="0" w:line="360" w:lineRule="auto"/>
        <w:rPr>
          <w:rFonts w:ascii="Times New Roman" w:eastAsia="Times New Roman" w:hAnsi="Times New Roman" w:cs="Times New Roman"/>
          <w:sz w:val="24"/>
          <w:szCs w:val="24"/>
          <w:lang w:eastAsia="en-IN"/>
        </w:rPr>
      </w:pPr>
    </w:p>
    <w:p w14:paraId="7032D300" w14:textId="51B6C0AE" w:rsidR="00D3223C" w:rsidRDefault="00D3223C" w:rsidP="00AC0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Exploratory Data Analysis:</w:t>
      </w:r>
    </w:p>
    <w:p w14:paraId="0C75A76C" w14:textId="26848898" w:rsidR="001A5329" w:rsidRDefault="001A5329" w:rsidP="00AC0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Exploratory Data Analysis was carried out, keeping the objectives in mind. All null values were removed from the data. Zero values were allowed to remain.</w:t>
      </w:r>
    </w:p>
    <w:p w14:paraId="4578EF5B" w14:textId="4BACF6F0" w:rsidR="00EB422A" w:rsidRDefault="00EB422A" w:rsidP="00AC0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Exploratory Data analysis was first carried out on all data points of Life Expectancy, barring the missing values. Shown below is the frequency distribution and the summary statistics for Life Expectancy of all countries included, from the year 2000 to 2015.</w:t>
      </w:r>
      <w:r w:rsidR="00DE3331">
        <w:rPr>
          <w:rFonts w:ascii="Times New Roman" w:hAnsi="Times New Roman" w:cs="Times New Roman"/>
          <w:sz w:val="24"/>
          <w:szCs w:val="24"/>
          <w:lang w:val="en-US"/>
        </w:rPr>
        <w:t xml:space="preserve"> The data analysis package in Microsoft Excel was used to find the summary statistics.</w:t>
      </w:r>
    </w:p>
    <w:p w14:paraId="458A3146" w14:textId="6E10685C" w:rsidR="00DE3331" w:rsidRDefault="00DE3331" w:rsidP="00AC0205">
      <w:pPr>
        <w:spacing w:line="360" w:lineRule="auto"/>
        <w:rPr>
          <w:rFonts w:ascii="Times New Roman" w:hAnsi="Times New Roman" w:cs="Times New Roman"/>
          <w:sz w:val="24"/>
          <w:szCs w:val="24"/>
          <w:lang w:val="en-US"/>
        </w:rPr>
      </w:pPr>
      <w:r w:rsidRPr="00DE3331">
        <w:rPr>
          <w:rFonts w:ascii="Times New Roman" w:hAnsi="Times New Roman" w:cs="Times New Roman"/>
          <w:noProof/>
          <w:sz w:val="24"/>
          <w:szCs w:val="24"/>
          <w:lang w:val="en-US"/>
        </w:rPr>
        <w:drawing>
          <wp:inline distT="0" distB="0" distL="0" distR="0" wp14:anchorId="2A18D340" wp14:editId="3A4E6F4B">
            <wp:extent cx="1723292" cy="239519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34214" cy="2410371"/>
                    </a:xfrm>
                    <a:prstGeom prst="rect">
                      <a:avLst/>
                    </a:prstGeom>
                  </pic:spPr>
                </pic:pic>
              </a:graphicData>
            </a:graphic>
          </wp:inline>
        </w:drawing>
      </w:r>
    </w:p>
    <w:p w14:paraId="068082A4" w14:textId="48B6E19D" w:rsidR="00DE3331" w:rsidRDefault="00DE3331" w:rsidP="00AC0205">
      <w:pPr>
        <w:spacing w:line="360" w:lineRule="auto"/>
        <w:rPr>
          <w:rFonts w:ascii="Times New Roman" w:hAnsi="Times New Roman" w:cs="Times New Roman"/>
          <w:sz w:val="24"/>
          <w:szCs w:val="24"/>
          <w:lang w:val="en-US"/>
        </w:rPr>
      </w:pPr>
      <w:r>
        <w:rPr>
          <w:noProof/>
          <w:lang w:val="en-US"/>
        </w:rPr>
        <mc:AlternateContent>
          <mc:Choice Requires="cx1">
            <w:drawing>
              <wp:inline distT="0" distB="0" distL="0" distR="0" wp14:anchorId="5EC6DE5B" wp14:editId="0E4D2FCA">
                <wp:extent cx="5480326" cy="3932307"/>
                <wp:effectExtent l="0" t="0" r="6350" b="11430"/>
                <wp:docPr id="2" name="Chart 2">
                  <a:extLst xmlns:a="http://schemas.openxmlformats.org/drawingml/2006/main">
                    <a:ext uri="{FF2B5EF4-FFF2-40B4-BE49-F238E27FC236}">
                      <a16:creationId xmlns:a16="http://schemas.microsoft.com/office/drawing/2014/main" id="{B6A9276E-3695-4CB1-B176-920FB680FB0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5EC6DE5B" wp14:editId="0E4D2FCA">
                <wp:extent cx="5480326" cy="3932307"/>
                <wp:effectExtent l="0" t="0" r="6350" b="11430"/>
                <wp:docPr id="2" name="Chart 2">
                  <a:extLst xmlns:a="http://schemas.openxmlformats.org/drawingml/2006/main">
                    <a:ext uri="{FF2B5EF4-FFF2-40B4-BE49-F238E27FC236}">
                      <a16:creationId xmlns:a16="http://schemas.microsoft.com/office/drawing/2014/main" id="{B6A9276E-3695-4CB1-B176-920FB680FB0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B6A9276E-3695-4CB1-B176-920FB680FB0E}"/>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480050" cy="3931920"/>
                        </a:xfrm>
                        <a:prstGeom prst="rect">
                          <a:avLst/>
                        </a:prstGeom>
                      </pic:spPr>
                    </pic:pic>
                  </a:graphicData>
                </a:graphic>
              </wp:inline>
            </w:drawing>
          </mc:Fallback>
        </mc:AlternateContent>
      </w:r>
    </w:p>
    <w:p w14:paraId="2AFA0ED1" w14:textId="02C8643E" w:rsidR="003C6062" w:rsidRDefault="003C6062" w:rsidP="00AC0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seems to resemble a slightly negatively skewed </w:t>
      </w:r>
      <w:r w:rsidRPr="00381622">
        <w:rPr>
          <w:rFonts w:ascii="Times New Roman" w:hAnsi="Times New Roman" w:cs="Times New Roman"/>
          <w:strike/>
          <w:color w:val="FF0000"/>
          <w:sz w:val="24"/>
          <w:szCs w:val="24"/>
          <w:lang w:val="en-US"/>
          <w:rPrChange w:id="29" w:author="K S Rao (Dr.)" w:date="2021-09-29T17:44:00Z">
            <w:rPr>
              <w:rFonts w:ascii="Times New Roman" w:hAnsi="Times New Roman" w:cs="Times New Roman"/>
              <w:sz w:val="24"/>
              <w:szCs w:val="24"/>
              <w:lang w:val="en-US"/>
            </w:rPr>
          </w:rPrChange>
        </w:rPr>
        <w:t xml:space="preserve">normal </w:t>
      </w:r>
      <w:r>
        <w:rPr>
          <w:rFonts w:ascii="Times New Roman" w:hAnsi="Times New Roman" w:cs="Times New Roman"/>
          <w:sz w:val="24"/>
          <w:szCs w:val="24"/>
          <w:lang w:val="en-US"/>
        </w:rPr>
        <w:t>distribution.</w:t>
      </w:r>
    </w:p>
    <w:p w14:paraId="5CBA62A2" w14:textId="28E0BA17" w:rsidR="00D759D5" w:rsidRDefault="00D759D5" w:rsidP="00AC0205">
      <w:pPr>
        <w:spacing w:line="360" w:lineRule="auto"/>
        <w:rPr>
          <w:rFonts w:ascii="Times New Roman" w:hAnsi="Times New Roman" w:cs="Times New Roman"/>
          <w:sz w:val="24"/>
          <w:szCs w:val="24"/>
          <w:lang w:val="en-US"/>
        </w:rPr>
      </w:pPr>
    </w:p>
    <w:p w14:paraId="59256B46" w14:textId="6B0AAAFD" w:rsidR="00CA2A28" w:rsidRDefault="00CA2A28" w:rsidP="00AC0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the data points were deemed too sizeable, it was decided that EDA should be conducted on a more microscopic level</w:t>
      </w:r>
      <w:r w:rsidR="003C6062">
        <w:rPr>
          <w:rFonts w:ascii="Times New Roman" w:hAnsi="Times New Roman" w:cs="Times New Roman"/>
          <w:sz w:val="24"/>
          <w:szCs w:val="24"/>
          <w:lang w:val="en-US"/>
        </w:rPr>
        <w:t>, hence we then looked at data only from the year 2015.</w:t>
      </w:r>
    </w:p>
    <w:p w14:paraId="134E90EB" w14:textId="25C8EC71" w:rsidR="003C6062" w:rsidRDefault="003C6062" w:rsidP="00AC0205">
      <w:pPr>
        <w:spacing w:line="360" w:lineRule="auto"/>
        <w:rPr>
          <w:rFonts w:ascii="Times New Roman" w:hAnsi="Times New Roman" w:cs="Times New Roman"/>
          <w:sz w:val="24"/>
          <w:szCs w:val="24"/>
          <w:lang w:val="en-US"/>
        </w:rPr>
      </w:pPr>
      <w:r>
        <w:rPr>
          <w:noProof/>
          <w:lang w:val="en-US"/>
        </w:rPr>
        <w:drawing>
          <wp:anchor distT="0" distB="0" distL="114300" distR="114300" simplePos="0" relativeHeight="251658240" behindDoc="0" locked="0" layoutInCell="1" allowOverlap="1" wp14:anchorId="75B885EF" wp14:editId="181474BF">
            <wp:simplePos x="0" y="0"/>
            <wp:positionH relativeFrom="column">
              <wp:posOffset>-696595</wp:posOffset>
            </wp:positionH>
            <wp:positionV relativeFrom="paragraph">
              <wp:posOffset>265430</wp:posOffset>
            </wp:positionV>
            <wp:extent cx="7174230" cy="3143885"/>
            <wp:effectExtent l="0" t="0" r="7620" b="18415"/>
            <wp:wrapSquare wrapText="bothSides"/>
            <wp:docPr id="3" name="Chart 3">
              <a:extLst xmlns:a="http://schemas.openxmlformats.org/drawingml/2006/main">
                <a:ext uri="{FF2B5EF4-FFF2-40B4-BE49-F238E27FC236}">
                  <a16:creationId xmlns:a16="http://schemas.microsoft.com/office/drawing/2014/main" id="{D2BC0424-2EE0-4C3A-B91A-60DBF78B04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sz w:val="24"/>
          <w:szCs w:val="24"/>
          <w:lang w:val="en-US"/>
        </w:rPr>
        <w:t>Visualisation</w:t>
      </w:r>
      <w:proofErr w:type="spellEnd"/>
      <w:r>
        <w:rPr>
          <w:rFonts w:ascii="Times New Roman" w:hAnsi="Times New Roman" w:cs="Times New Roman"/>
          <w:sz w:val="24"/>
          <w:szCs w:val="24"/>
          <w:lang w:val="en-US"/>
        </w:rPr>
        <w:t xml:space="preserve"> of life expectancy according to country:</w:t>
      </w:r>
    </w:p>
    <w:p w14:paraId="4399B98F" w14:textId="7764525A" w:rsidR="003C6062" w:rsidRDefault="003C6062" w:rsidP="00AC0205">
      <w:pPr>
        <w:spacing w:line="360" w:lineRule="auto"/>
        <w:rPr>
          <w:rFonts w:ascii="Times New Roman" w:hAnsi="Times New Roman" w:cs="Times New Roman"/>
          <w:sz w:val="24"/>
          <w:szCs w:val="24"/>
          <w:lang w:val="en-US"/>
        </w:rPr>
      </w:pPr>
    </w:p>
    <w:p w14:paraId="2502FBF5" w14:textId="1BDBC1FB" w:rsidR="003C6062" w:rsidRDefault="00432585" w:rsidP="00AC020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Visualisation</w:t>
      </w:r>
      <w:proofErr w:type="spellEnd"/>
      <w:r>
        <w:rPr>
          <w:rFonts w:ascii="Times New Roman" w:hAnsi="Times New Roman" w:cs="Times New Roman"/>
          <w:sz w:val="24"/>
          <w:szCs w:val="24"/>
          <w:lang w:val="en-US"/>
        </w:rPr>
        <w:t xml:space="preserve"> of distribution of life expectancy in the year 2015:</w:t>
      </w:r>
    </w:p>
    <w:p w14:paraId="58AD7A2C" w14:textId="7878948C" w:rsidR="00432585" w:rsidRDefault="00432585" w:rsidP="00AC0205">
      <w:pPr>
        <w:spacing w:line="360" w:lineRule="auto"/>
        <w:rPr>
          <w:rFonts w:ascii="Times New Roman" w:hAnsi="Times New Roman" w:cs="Times New Roman"/>
          <w:sz w:val="24"/>
          <w:szCs w:val="24"/>
          <w:lang w:val="en-US"/>
        </w:rPr>
      </w:pPr>
      <w:r>
        <w:rPr>
          <w:noProof/>
          <w:lang w:val="en-US"/>
        </w:rPr>
        <mc:AlternateContent>
          <mc:Choice Requires="cx1">
            <w:drawing>
              <wp:inline distT="0" distB="0" distL="0" distR="0" wp14:anchorId="44AA4EC1" wp14:editId="7F5946A0">
                <wp:extent cx="5731510" cy="3225800"/>
                <wp:effectExtent l="0" t="0" r="2540" b="12700"/>
                <wp:docPr id="4" name="Chart 4">
                  <a:extLst xmlns:a="http://schemas.openxmlformats.org/drawingml/2006/main">
                    <a:ext uri="{FF2B5EF4-FFF2-40B4-BE49-F238E27FC236}">
                      <a16:creationId xmlns:a16="http://schemas.microsoft.com/office/drawing/2014/main" id="{882D2C1F-A54A-4255-98D9-3605FA659C4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44AA4EC1" wp14:editId="7F5946A0">
                <wp:extent cx="5731510" cy="3225800"/>
                <wp:effectExtent l="0" t="0" r="2540" b="12700"/>
                <wp:docPr id="4" name="Chart 4">
                  <a:extLst xmlns:a="http://schemas.openxmlformats.org/drawingml/2006/main">
                    <a:ext uri="{FF2B5EF4-FFF2-40B4-BE49-F238E27FC236}">
                      <a16:creationId xmlns:a16="http://schemas.microsoft.com/office/drawing/2014/main" id="{882D2C1F-A54A-4255-98D9-3605FA659C4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882D2C1F-A54A-4255-98D9-3605FA659C48}"/>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731510" cy="3225800"/>
                        </a:xfrm>
                        <a:prstGeom prst="rect">
                          <a:avLst/>
                        </a:prstGeom>
                      </pic:spPr>
                    </pic:pic>
                  </a:graphicData>
                </a:graphic>
              </wp:inline>
            </w:drawing>
          </mc:Fallback>
        </mc:AlternateContent>
      </w:r>
    </w:p>
    <w:p w14:paraId="44E7AC2E" w14:textId="06C53B27" w:rsidR="00745FD0" w:rsidRDefault="00745FD0" w:rsidP="00AC0205">
      <w:pPr>
        <w:spacing w:line="360" w:lineRule="auto"/>
        <w:rPr>
          <w:rFonts w:ascii="Times New Roman" w:hAnsi="Times New Roman" w:cs="Times New Roman"/>
          <w:sz w:val="24"/>
          <w:szCs w:val="24"/>
          <w:lang w:val="en-US"/>
        </w:rPr>
      </w:pPr>
    </w:p>
    <w:p w14:paraId="577B03DC" w14:textId="20E6CEA4" w:rsidR="00745FD0" w:rsidRDefault="002B1116" w:rsidP="00AC0205">
      <w:pPr>
        <w:spacing w:line="360" w:lineRule="auto"/>
        <w:rPr>
          <w:rFonts w:ascii="Times New Roman" w:hAnsi="Times New Roman" w:cs="Times New Roman"/>
          <w:sz w:val="24"/>
          <w:szCs w:val="24"/>
          <w:lang w:val="en-US"/>
        </w:rPr>
      </w:pPr>
      <w:r>
        <w:rPr>
          <w:noProof/>
          <w:lang w:val="en-US"/>
        </w:rPr>
        <mc:AlternateContent>
          <mc:Choice Requires="cx1">
            <w:drawing>
              <wp:inline distT="0" distB="0" distL="0" distR="0" wp14:anchorId="519237BA" wp14:editId="47090737">
                <wp:extent cx="4431323" cy="2651760"/>
                <wp:effectExtent l="0" t="0" r="7620" b="15240"/>
                <wp:docPr id="13" name="Chart 13">
                  <a:extLst xmlns:a="http://schemas.openxmlformats.org/drawingml/2006/main">
                    <a:ext uri="{FF2B5EF4-FFF2-40B4-BE49-F238E27FC236}">
                      <a16:creationId xmlns:a16="http://schemas.microsoft.com/office/drawing/2014/main" id="{3BD2F852-B335-43AF-85CC-1C8EDAFCFF4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519237BA" wp14:editId="47090737">
                <wp:extent cx="4431323" cy="2651760"/>
                <wp:effectExtent l="0" t="0" r="7620" b="15240"/>
                <wp:docPr id="13" name="Chart 13">
                  <a:extLst xmlns:a="http://schemas.openxmlformats.org/drawingml/2006/main">
                    <a:ext uri="{FF2B5EF4-FFF2-40B4-BE49-F238E27FC236}">
                      <a16:creationId xmlns:a16="http://schemas.microsoft.com/office/drawing/2014/main" id="{3BD2F852-B335-43AF-85CC-1C8EDAFCFF4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13">
                          <a:extLst>
                            <a:ext uri="{FF2B5EF4-FFF2-40B4-BE49-F238E27FC236}">
                              <a16:creationId xmlns:a16="http://schemas.microsoft.com/office/drawing/2014/main" id="{3BD2F852-B335-43AF-85CC-1C8EDAFCFF49}"/>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431030" cy="2651760"/>
                        </a:xfrm>
                        <a:prstGeom prst="rect">
                          <a:avLst/>
                        </a:prstGeom>
                      </pic:spPr>
                    </pic:pic>
                  </a:graphicData>
                </a:graphic>
              </wp:inline>
            </w:drawing>
          </mc:Fallback>
        </mc:AlternateContent>
      </w:r>
    </w:p>
    <w:p w14:paraId="556D8447" w14:textId="1493D17D" w:rsidR="00745FD0" w:rsidRDefault="00745FD0" w:rsidP="00AC0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Summary Statistics for Life Expectancy for the year 2015:</w:t>
      </w:r>
    </w:p>
    <w:p w14:paraId="6E0C0D75" w14:textId="134FF83D" w:rsidR="00C52A2B" w:rsidRDefault="00745FD0" w:rsidP="00AC0205">
      <w:pPr>
        <w:spacing w:line="360" w:lineRule="auto"/>
        <w:rPr>
          <w:rFonts w:ascii="Times New Roman" w:hAnsi="Times New Roman" w:cs="Times New Roman"/>
          <w:sz w:val="24"/>
          <w:szCs w:val="24"/>
          <w:lang w:val="en-US"/>
        </w:rPr>
      </w:pPr>
      <w:r w:rsidRPr="00745FD0">
        <w:rPr>
          <w:rFonts w:ascii="Times New Roman" w:hAnsi="Times New Roman" w:cs="Times New Roman"/>
          <w:noProof/>
          <w:sz w:val="24"/>
          <w:szCs w:val="24"/>
          <w:lang w:val="en-US"/>
        </w:rPr>
        <w:drawing>
          <wp:inline distT="0" distB="0" distL="0" distR="0" wp14:anchorId="60A2B264" wp14:editId="09D61BA9">
            <wp:extent cx="1885617" cy="24688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8439" cy="2472575"/>
                    </a:xfrm>
                    <a:prstGeom prst="rect">
                      <a:avLst/>
                    </a:prstGeom>
                  </pic:spPr>
                </pic:pic>
              </a:graphicData>
            </a:graphic>
          </wp:inline>
        </w:drawing>
      </w:r>
    </w:p>
    <w:p w14:paraId="25E0F308" w14:textId="06EF1C96" w:rsidR="00C52A2B" w:rsidRDefault="00C52A2B" w:rsidP="00AC0205">
      <w:pPr>
        <w:spacing w:line="360" w:lineRule="auto"/>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60288" behindDoc="0" locked="0" layoutInCell="1" allowOverlap="1" wp14:anchorId="692CCF1D" wp14:editId="083DD9A2">
                <wp:simplePos x="0" y="0"/>
                <wp:positionH relativeFrom="column">
                  <wp:posOffset>1357531</wp:posOffset>
                </wp:positionH>
                <wp:positionV relativeFrom="paragraph">
                  <wp:posOffset>3188579</wp:posOffset>
                </wp:positionV>
                <wp:extent cx="3826413" cy="393896"/>
                <wp:effectExtent l="0" t="0" r="22225" b="25400"/>
                <wp:wrapNone/>
                <wp:docPr id="10" name="Text Box 10"/>
                <wp:cNvGraphicFramePr/>
                <a:graphic xmlns:a="http://schemas.openxmlformats.org/drawingml/2006/main">
                  <a:graphicData uri="http://schemas.microsoft.com/office/word/2010/wordprocessingShape">
                    <wps:wsp>
                      <wps:cNvSpPr txBox="1"/>
                      <wps:spPr>
                        <a:xfrm>
                          <a:off x="0" y="0"/>
                          <a:ext cx="3826413" cy="393896"/>
                        </a:xfrm>
                        <a:prstGeom prst="rect">
                          <a:avLst/>
                        </a:prstGeom>
                        <a:solidFill>
                          <a:schemeClr val="lt1"/>
                        </a:solidFill>
                        <a:ln w="6350">
                          <a:solidFill>
                            <a:schemeClr val="bg1"/>
                          </a:solidFill>
                        </a:ln>
                      </wps:spPr>
                      <wps:txbx>
                        <w:txbxContent>
                          <w:p w14:paraId="0402137E" w14:textId="0836D547" w:rsidR="00C52A2B" w:rsidRDefault="00C52A2B">
                            <w:r>
                              <w:rPr>
                                <w:rFonts w:ascii="Times New Roman" w:hAnsi="Times New Roman" w:cs="Times New Roman"/>
                                <w:sz w:val="24"/>
                                <w:szCs w:val="24"/>
                                <w:lang w:val="en-US"/>
                              </w:rPr>
                              <w:t>Visualisation of life expectancy according to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2CCF1D" id="_x0000_t202" coordsize="21600,21600" o:spt="202" path="m,l,21600r21600,l21600,xe">
                <v:stroke joinstyle="miter"/>
                <v:path gradientshapeok="t" o:connecttype="rect"/>
              </v:shapetype>
              <v:shape id="Text Box 10" o:spid="_x0000_s1026" type="#_x0000_t202" style="position:absolute;margin-left:106.9pt;margin-top:251.05pt;width:301.3pt;height: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" fillcolor="white [3201]" strokecolor="white [3212]" strokeweight=".5pt">
                <v:textbox>
                  <w:txbxContent>
                    <w:p w14:paraId="0402137E" w14:textId="0836D547" w:rsidR="00C52A2B" w:rsidRDefault="00C52A2B">
                      <w:proofErr w:type="spellStart"/>
                      <w:r>
                        <w:rPr>
                          <w:rFonts w:ascii="Times New Roman" w:hAnsi="Times New Roman" w:cs="Times New Roman"/>
                          <w:sz w:val="24"/>
                          <w:szCs w:val="24"/>
                          <w:lang w:val="en-US"/>
                        </w:rPr>
                        <w:t>Visualisation</w:t>
                      </w:r>
                      <w:proofErr w:type="spellEnd"/>
                      <w:r>
                        <w:rPr>
                          <w:rFonts w:ascii="Times New Roman" w:hAnsi="Times New Roman" w:cs="Times New Roman"/>
                          <w:sz w:val="24"/>
                          <w:szCs w:val="24"/>
                          <w:lang w:val="en-US"/>
                        </w:rPr>
                        <w:t xml:space="preserve"> of life expectancy according to country</w:t>
                      </w:r>
                    </w:p>
                  </w:txbxContent>
                </v:textbox>
              </v:shape>
            </w:pict>
          </mc:Fallback>
        </mc:AlternateContent>
      </w:r>
      <w:r>
        <w:rPr>
          <w:noProof/>
          <w:lang w:val="en-US"/>
        </w:rPr>
        <w:drawing>
          <wp:anchor distT="0" distB="0" distL="114300" distR="114300" simplePos="0" relativeHeight="251659264" behindDoc="0" locked="0" layoutInCell="1" allowOverlap="1" wp14:anchorId="30787819" wp14:editId="7631EA1D">
            <wp:simplePos x="0" y="0"/>
            <wp:positionH relativeFrom="margin">
              <wp:align>center</wp:align>
            </wp:positionH>
            <wp:positionV relativeFrom="paragraph">
              <wp:posOffset>442741</wp:posOffset>
            </wp:positionV>
            <wp:extent cx="6251575" cy="2595245"/>
            <wp:effectExtent l="0" t="0" r="15875" b="14605"/>
            <wp:wrapSquare wrapText="bothSides"/>
            <wp:docPr id="9" name="Chart 9">
              <a:extLst xmlns:a="http://schemas.openxmlformats.org/drawingml/2006/main">
                <a:ext uri="{FF2B5EF4-FFF2-40B4-BE49-F238E27FC236}">
                  <a16:creationId xmlns:a16="http://schemas.microsoft.com/office/drawing/2014/main" id="{341CE062-1ACD-4F0E-A1E3-569B531196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Similar analysis was performed for the year 2005:</w:t>
      </w:r>
    </w:p>
    <w:p w14:paraId="1E285B05" w14:textId="76D395EB" w:rsidR="00984250" w:rsidRPr="00984250" w:rsidRDefault="00984250" w:rsidP="00AC0205">
      <w:pPr>
        <w:spacing w:line="360" w:lineRule="auto"/>
      </w:pPr>
      <w:proofErr w:type="spellStart"/>
      <w:r>
        <w:rPr>
          <w:rFonts w:ascii="Times New Roman" w:hAnsi="Times New Roman" w:cs="Times New Roman"/>
          <w:sz w:val="24"/>
          <w:szCs w:val="24"/>
          <w:lang w:val="en-US"/>
        </w:rPr>
        <w:t>Visualisation</w:t>
      </w:r>
      <w:proofErr w:type="spellEnd"/>
      <w:r>
        <w:rPr>
          <w:rFonts w:ascii="Times New Roman" w:hAnsi="Times New Roman" w:cs="Times New Roman"/>
          <w:sz w:val="24"/>
          <w:szCs w:val="24"/>
          <w:lang w:val="en-US"/>
        </w:rPr>
        <w:t xml:space="preserve"> of distribution of life expectancy in the year 2005:</w:t>
      </w:r>
    </w:p>
    <w:p w14:paraId="6F974745" w14:textId="25E6B496" w:rsidR="00984250" w:rsidRDefault="00984250" w:rsidP="00AC0205">
      <w:pPr>
        <w:spacing w:line="360" w:lineRule="auto"/>
        <w:rPr>
          <w:rFonts w:ascii="Times New Roman" w:hAnsi="Times New Roman" w:cs="Times New Roman"/>
          <w:sz w:val="24"/>
          <w:szCs w:val="24"/>
          <w:lang w:val="en-US"/>
        </w:rPr>
      </w:pPr>
      <w:r>
        <w:rPr>
          <w:noProof/>
          <w:lang w:val="en-US"/>
        </w:rPr>
        <mc:AlternateContent>
          <mc:Choice Requires="cx1">
            <w:drawing>
              <wp:inline distT="0" distB="0" distL="0" distR="0" wp14:anchorId="1EAA9BC9" wp14:editId="299E7782">
                <wp:extent cx="5731510" cy="2827020"/>
                <wp:effectExtent l="0" t="0" r="2540" b="11430"/>
                <wp:docPr id="11" name="Chart 11">
                  <a:extLst xmlns:a="http://schemas.openxmlformats.org/drawingml/2006/main">
                    <a:ext uri="{FF2B5EF4-FFF2-40B4-BE49-F238E27FC236}">
                      <a16:creationId xmlns:a16="http://schemas.microsoft.com/office/drawing/2014/main" id="{027D06E0-0CA8-45AD-9965-0D382C1CDB7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1EAA9BC9" wp14:editId="299E7782">
                <wp:extent cx="5731510" cy="2827020"/>
                <wp:effectExtent l="0" t="0" r="2540" b="11430"/>
                <wp:docPr id="11" name="Chart 11">
                  <a:extLst xmlns:a="http://schemas.openxmlformats.org/drawingml/2006/main">
                    <a:ext uri="{FF2B5EF4-FFF2-40B4-BE49-F238E27FC236}">
                      <a16:creationId xmlns:a16="http://schemas.microsoft.com/office/drawing/2014/main" id="{027D06E0-0CA8-45AD-9965-0D382C1CDB7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027D06E0-0CA8-45AD-9965-0D382C1CDB76}"/>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5731510" cy="2827020"/>
                        </a:xfrm>
                        <a:prstGeom prst="rect">
                          <a:avLst/>
                        </a:prstGeom>
                      </pic:spPr>
                    </pic:pic>
                  </a:graphicData>
                </a:graphic>
              </wp:inline>
            </w:drawing>
          </mc:Fallback>
        </mc:AlternateContent>
      </w:r>
    </w:p>
    <w:p w14:paraId="1F3B35AC" w14:textId="0EE80761" w:rsidR="00C52A2B" w:rsidRDefault="001D7981" w:rsidP="00AC0205">
      <w:pPr>
        <w:spacing w:line="360" w:lineRule="auto"/>
        <w:rPr>
          <w:rFonts w:ascii="Times New Roman" w:hAnsi="Times New Roman" w:cs="Times New Roman"/>
          <w:sz w:val="24"/>
          <w:szCs w:val="24"/>
          <w:lang w:val="en-US"/>
        </w:rPr>
      </w:pPr>
      <w:r>
        <w:rPr>
          <w:noProof/>
          <w:lang w:val="en-US"/>
        </w:rPr>
        <mc:AlternateContent>
          <mc:Choice Requires="cx1">
            <w:drawing>
              <wp:inline distT="0" distB="0" distL="0" distR="0" wp14:anchorId="76BAD407" wp14:editId="45A2B749">
                <wp:extent cx="4058529" cy="2532184"/>
                <wp:effectExtent l="0" t="0" r="18415" b="1905"/>
                <wp:docPr id="12" name="Chart 12">
                  <a:extLst xmlns:a="http://schemas.openxmlformats.org/drawingml/2006/main">
                    <a:ext uri="{FF2B5EF4-FFF2-40B4-BE49-F238E27FC236}">
                      <a16:creationId xmlns:a16="http://schemas.microsoft.com/office/drawing/2014/main" id="{7E0F3AA8-CBD6-4D8B-8706-FEE34415152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76BAD407" wp14:editId="45A2B749">
                <wp:extent cx="4058529" cy="2532184"/>
                <wp:effectExtent l="0" t="0" r="18415" b="1905"/>
                <wp:docPr id="12" name="Chart 12">
                  <a:extLst xmlns:a="http://schemas.openxmlformats.org/drawingml/2006/main">
                    <a:ext uri="{FF2B5EF4-FFF2-40B4-BE49-F238E27FC236}">
                      <a16:creationId xmlns:a16="http://schemas.microsoft.com/office/drawing/2014/main" id="{7E0F3AA8-CBD6-4D8B-8706-FEE34415152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a:extLst>
                            <a:ext uri="{FF2B5EF4-FFF2-40B4-BE49-F238E27FC236}">
                              <a16:creationId xmlns:a16="http://schemas.microsoft.com/office/drawing/2014/main" id="{7E0F3AA8-CBD6-4D8B-8706-FEE34415152E}"/>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4058285" cy="2531745"/>
                        </a:xfrm>
                        <a:prstGeom prst="rect">
                          <a:avLst/>
                        </a:prstGeom>
                      </pic:spPr>
                    </pic:pic>
                  </a:graphicData>
                </a:graphic>
              </wp:inline>
            </w:drawing>
          </mc:Fallback>
        </mc:AlternateContent>
      </w:r>
    </w:p>
    <w:p w14:paraId="3913EB29" w14:textId="0382E5D7" w:rsidR="00CC7E9F" w:rsidRDefault="00CC7E9F" w:rsidP="00CC7E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Summary Statistics for Life Expectancy for the year 2005:</w:t>
      </w:r>
    </w:p>
    <w:p w14:paraId="65409B4B" w14:textId="272E07BD" w:rsidR="00CC7E9F" w:rsidRDefault="00CC7E9F" w:rsidP="00CC7E9F">
      <w:pPr>
        <w:spacing w:line="360" w:lineRule="auto"/>
        <w:rPr>
          <w:rFonts w:ascii="Times New Roman" w:hAnsi="Times New Roman" w:cs="Times New Roman"/>
          <w:sz w:val="24"/>
          <w:szCs w:val="24"/>
          <w:lang w:val="en-US"/>
        </w:rPr>
      </w:pPr>
      <w:r w:rsidRPr="00CC7E9F">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6B3D7C7B" wp14:editId="6719C923">
            <wp:simplePos x="0" y="0"/>
            <wp:positionH relativeFrom="margin">
              <wp:posOffset>119575</wp:posOffset>
            </wp:positionH>
            <wp:positionV relativeFrom="paragraph">
              <wp:posOffset>-21297</wp:posOffset>
            </wp:positionV>
            <wp:extent cx="1863970" cy="2407778"/>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65115" cy="2409257"/>
                    </a:xfrm>
                    <a:prstGeom prst="rect">
                      <a:avLst/>
                    </a:prstGeom>
                  </pic:spPr>
                </pic:pic>
              </a:graphicData>
            </a:graphic>
            <wp14:sizeRelH relativeFrom="page">
              <wp14:pctWidth>0</wp14:pctWidth>
            </wp14:sizeRelH>
            <wp14:sizeRelV relativeFrom="page">
              <wp14:pctHeight>0</wp14:pctHeight>
            </wp14:sizeRelV>
          </wp:anchor>
        </w:drawing>
      </w:r>
    </w:p>
    <w:p w14:paraId="766FCF5B" w14:textId="6134F768" w:rsidR="00CC7E9F" w:rsidRDefault="00CC7E9F" w:rsidP="00AC0205">
      <w:pPr>
        <w:spacing w:line="360" w:lineRule="auto"/>
        <w:rPr>
          <w:rFonts w:ascii="Times New Roman" w:hAnsi="Times New Roman" w:cs="Times New Roman"/>
          <w:sz w:val="24"/>
          <w:szCs w:val="24"/>
          <w:lang w:val="en-US"/>
        </w:rPr>
      </w:pPr>
    </w:p>
    <w:p w14:paraId="0700B51F" w14:textId="431C13BD" w:rsidR="00C52A2B" w:rsidRDefault="00C52A2B" w:rsidP="00AC0205">
      <w:pPr>
        <w:spacing w:line="360" w:lineRule="auto"/>
        <w:rPr>
          <w:rFonts w:ascii="Times New Roman" w:hAnsi="Times New Roman" w:cs="Times New Roman"/>
          <w:sz w:val="24"/>
          <w:szCs w:val="24"/>
          <w:lang w:val="en-US"/>
        </w:rPr>
      </w:pPr>
    </w:p>
    <w:p w14:paraId="4E6CAB21" w14:textId="04C96A4D" w:rsidR="00C52A2B" w:rsidRDefault="00C52A2B" w:rsidP="00AC0205">
      <w:pPr>
        <w:spacing w:line="360" w:lineRule="auto"/>
        <w:rPr>
          <w:rFonts w:ascii="Times New Roman" w:hAnsi="Times New Roman" w:cs="Times New Roman"/>
          <w:sz w:val="24"/>
          <w:szCs w:val="24"/>
          <w:lang w:val="en-US"/>
        </w:rPr>
      </w:pPr>
    </w:p>
    <w:p w14:paraId="1302B8D9" w14:textId="77777777" w:rsidR="00745FD0" w:rsidRDefault="00745FD0" w:rsidP="00AC0205">
      <w:pPr>
        <w:spacing w:line="360" w:lineRule="auto"/>
        <w:rPr>
          <w:rFonts w:ascii="Times New Roman" w:hAnsi="Times New Roman" w:cs="Times New Roman"/>
          <w:sz w:val="24"/>
          <w:szCs w:val="24"/>
          <w:lang w:val="en-US"/>
        </w:rPr>
      </w:pPr>
    </w:p>
    <w:p w14:paraId="734DB0BC" w14:textId="77777777" w:rsidR="00EB422A" w:rsidRDefault="00EB422A" w:rsidP="00AC0205">
      <w:pPr>
        <w:spacing w:line="360" w:lineRule="auto"/>
        <w:rPr>
          <w:rFonts w:ascii="Times New Roman" w:hAnsi="Times New Roman" w:cs="Times New Roman"/>
          <w:sz w:val="24"/>
          <w:szCs w:val="24"/>
          <w:lang w:val="en-US"/>
        </w:rPr>
      </w:pPr>
    </w:p>
    <w:p w14:paraId="51B1A144" w14:textId="2B8C26D6" w:rsidR="00EB422A" w:rsidRDefault="00EB422A" w:rsidP="00AC0205">
      <w:pPr>
        <w:spacing w:line="360" w:lineRule="auto"/>
        <w:rPr>
          <w:rFonts w:ascii="Times New Roman" w:hAnsi="Times New Roman" w:cs="Times New Roman"/>
          <w:sz w:val="24"/>
          <w:szCs w:val="24"/>
          <w:lang w:val="en-US"/>
        </w:rPr>
      </w:pPr>
    </w:p>
    <w:p w14:paraId="577238C2" w14:textId="46E68D52" w:rsidR="0084601C" w:rsidRDefault="00A5710E" w:rsidP="00AC0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Next, to </w:t>
      </w:r>
      <w:proofErr w:type="spellStart"/>
      <w:r>
        <w:rPr>
          <w:rFonts w:ascii="Times New Roman" w:hAnsi="Times New Roman" w:cs="Times New Roman"/>
          <w:sz w:val="24"/>
          <w:szCs w:val="24"/>
          <w:lang w:val="en-US"/>
        </w:rPr>
        <w:t>visualise</w:t>
      </w:r>
      <w:proofErr w:type="spellEnd"/>
      <w:r>
        <w:rPr>
          <w:rFonts w:ascii="Times New Roman" w:hAnsi="Times New Roman" w:cs="Times New Roman"/>
          <w:sz w:val="24"/>
          <w:szCs w:val="24"/>
          <w:lang w:val="en-US"/>
        </w:rPr>
        <w:t xml:space="preserve"> the frequencies of Adult Mortality and Alcohol Consumption, we use histograms. To get a detailed view, we specifically consider data of different countries only for the year 2014.</w:t>
      </w:r>
    </w:p>
    <w:p w14:paraId="15C856F0" w14:textId="22553F8C" w:rsidR="00A5710E" w:rsidRDefault="00A5710E" w:rsidP="00AC0205">
      <w:pPr>
        <w:spacing w:line="360" w:lineRule="auto"/>
        <w:rPr>
          <w:rFonts w:ascii="Times New Roman" w:hAnsi="Times New Roman" w:cs="Times New Roman"/>
          <w:sz w:val="24"/>
          <w:szCs w:val="24"/>
          <w:lang w:val="en-US"/>
        </w:rPr>
      </w:pPr>
    </w:p>
    <w:p w14:paraId="53991BFD" w14:textId="2C4E9EF3" w:rsidR="0084601C" w:rsidRDefault="00A5710E" w:rsidP="00AC0205">
      <w:pPr>
        <w:spacing w:line="360" w:lineRule="auto"/>
        <w:rPr>
          <w:rFonts w:ascii="Times New Roman" w:hAnsi="Times New Roman" w:cs="Times New Roman"/>
          <w:sz w:val="24"/>
          <w:szCs w:val="24"/>
          <w:lang w:val="en-US"/>
        </w:rPr>
      </w:pPr>
      <w:r>
        <w:rPr>
          <w:noProof/>
          <w:lang w:val="en-US"/>
        </w:rPr>
        <mc:AlternateContent>
          <mc:Choice Requires="cx1">
            <w:drawing>
              <wp:inline distT="0" distB="0" distL="0" distR="0" wp14:anchorId="568B4B09" wp14:editId="171C1B43">
                <wp:extent cx="5923005" cy="2941320"/>
                <wp:effectExtent l="0" t="0" r="1905" b="11430"/>
                <wp:docPr id="8" name="Chart 8"/>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568B4B09" wp14:editId="171C1B43">
                <wp:extent cx="5923005" cy="2941320"/>
                <wp:effectExtent l="0" t="0" r="1905" b="11430"/>
                <wp:docPr id="8" name="Chart 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pic:cNvPicPr>
                          <a:picLocks noGrp="1" noRot="1" noChangeAspect="1" noMove="1" noResize="1" noEditPoints="1" noAdjustHandles="1" noChangeArrowheads="1" noChangeShapeType="1"/>
                        </pic:cNvPicPr>
                      </pic:nvPicPr>
                      <pic:blipFill>
                        <a:blip r:embed="rId20"/>
                        <a:stretch>
                          <a:fillRect/>
                        </a:stretch>
                      </pic:blipFill>
                      <pic:spPr>
                        <a:xfrm>
                          <a:off x="0" y="0"/>
                          <a:ext cx="5922645" cy="2941320"/>
                        </a:xfrm>
                        <a:prstGeom prst="rect">
                          <a:avLst/>
                        </a:prstGeom>
                      </pic:spPr>
                    </pic:pic>
                  </a:graphicData>
                </a:graphic>
              </wp:inline>
            </w:drawing>
          </mc:Fallback>
        </mc:AlternateContent>
      </w:r>
    </w:p>
    <w:p w14:paraId="5F34A04D" w14:textId="10284581" w:rsidR="00A5710E" w:rsidRDefault="00A5710E" w:rsidP="00AC0205">
      <w:pPr>
        <w:spacing w:line="360" w:lineRule="auto"/>
        <w:rPr>
          <w:rFonts w:ascii="Times New Roman" w:hAnsi="Times New Roman" w:cs="Times New Roman"/>
          <w:sz w:val="24"/>
          <w:szCs w:val="24"/>
          <w:lang w:val="en-US"/>
        </w:rPr>
      </w:pPr>
      <w:r>
        <w:rPr>
          <w:noProof/>
          <w:lang w:val="en-US"/>
        </w:rPr>
        <mc:AlternateContent>
          <mc:Choice Requires="cx1">
            <w:drawing>
              <wp:inline distT="0" distB="0" distL="0" distR="0" wp14:anchorId="73FF1597" wp14:editId="27ECE9A8">
                <wp:extent cx="5939481" cy="3094990"/>
                <wp:effectExtent l="0" t="0" r="4445" b="10160"/>
                <wp:docPr id="14" name="Chart 1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73FF1597" wp14:editId="27ECE9A8">
                <wp:extent cx="5939481" cy="3094990"/>
                <wp:effectExtent l="0" t="0" r="4445" b="10160"/>
                <wp:docPr id="14" name="Chart 1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Chart 14"/>
                        <pic:cNvPicPr>
                          <a:picLocks noGrp="1" noRot="1" noChangeAspect="1" noMove="1" noResize="1" noEditPoints="1" noAdjustHandles="1" noChangeArrowheads="1" noChangeShapeType="1"/>
                        </pic:cNvPicPr>
                      </pic:nvPicPr>
                      <pic:blipFill>
                        <a:blip r:embed="rId22"/>
                        <a:stretch>
                          <a:fillRect/>
                        </a:stretch>
                      </pic:blipFill>
                      <pic:spPr>
                        <a:xfrm>
                          <a:off x="0" y="0"/>
                          <a:ext cx="5939155" cy="3094990"/>
                        </a:xfrm>
                        <a:prstGeom prst="rect">
                          <a:avLst/>
                        </a:prstGeom>
                      </pic:spPr>
                    </pic:pic>
                  </a:graphicData>
                </a:graphic>
              </wp:inline>
            </w:drawing>
          </mc:Fallback>
        </mc:AlternateContent>
      </w:r>
    </w:p>
    <w:p w14:paraId="220E6895" w14:textId="77777777" w:rsidR="005A0A54" w:rsidRDefault="005A0A54" w:rsidP="00AC0205">
      <w:pPr>
        <w:spacing w:line="360" w:lineRule="auto"/>
        <w:rPr>
          <w:rFonts w:ascii="Times New Roman" w:hAnsi="Times New Roman" w:cs="Times New Roman"/>
          <w:sz w:val="24"/>
          <w:szCs w:val="24"/>
          <w:lang w:val="en-US"/>
        </w:rPr>
      </w:pPr>
    </w:p>
    <w:p w14:paraId="3FAD0BBF" w14:textId="264C3C14" w:rsidR="00D3223C" w:rsidRDefault="00A5710E" w:rsidP="00AC0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can see that </w:t>
      </w:r>
      <w:r w:rsidR="00F568BF">
        <w:rPr>
          <w:rFonts w:ascii="Times New Roman" w:hAnsi="Times New Roman" w:cs="Times New Roman"/>
          <w:sz w:val="24"/>
          <w:szCs w:val="24"/>
          <w:lang w:val="en-US"/>
        </w:rPr>
        <w:t xml:space="preserve">from </w:t>
      </w:r>
      <w:r w:rsidR="00AA6E9E">
        <w:rPr>
          <w:rFonts w:ascii="Times New Roman" w:hAnsi="Times New Roman" w:cs="Times New Roman"/>
          <w:sz w:val="24"/>
          <w:szCs w:val="24"/>
          <w:lang w:val="en-US"/>
        </w:rPr>
        <w:t xml:space="preserve">the first diagram, </w:t>
      </w:r>
      <w:r w:rsidR="00F568BF">
        <w:rPr>
          <w:rFonts w:ascii="Times New Roman" w:hAnsi="Times New Roman" w:cs="Times New Roman"/>
          <w:sz w:val="24"/>
          <w:szCs w:val="24"/>
          <w:lang w:val="en-US"/>
        </w:rPr>
        <w:t xml:space="preserve">that </w:t>
      </w:r>
      <w:r>
        <w:rPr>
          <w:rFonts w:ascii="Times New Roman" w:hAnsi="Times New Roman" w:cs="Times New Roman"/>
          <w:sz w:val="24"/>
          <w:szCs w:val="24"/>
          <w:lang w:val="en-US"/>
        </w:rPr>
        <w:t xml:space="preserve">lower Adult Mortality has higher frequency. </w:t>
      </w:r>
    </w:p>
    <w:p w14:paraId="7979A9BE" w14:textId="3CC8F5B5" w:rsidR="00F568BF" w:rsidRDefault="00A5710E" w:rsidP="00AC0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w:t>
      </w:r>
      <w:r w:rsidR="00F568BF">
        <w:rPr>
          <w:rFonts w:ascii="Times New Roman" w:hAnsi="Times New Roman" w:cs="Times New Roman"/>
          <w:sz w:val="24"/>
          <w:szCs w:val="24"/>
          <w:lang w:val="en-US"/>
        </w:rPr>
        <w:t>expected, we see in the second diagram</w:t>
      </w:r>
      <w:r>
        <w:rPr>
          <w:rFonts w:ascii="Times New Roman" w:hAnsi="Times New Roman" w:cs="Times New Roman"/>
          <w:sz w:val="24"/>
          <w:szCs w:val="24"/>
          <w:lang w:val="en-US"/>
        </w:rPr>
        <w:t xml:space="preserve"> </w:t>
      </w:r>
      <w:r w:rsidR="00F568BF">
        <w:rPr>
          <w:rFonts w:ascii="Times New Roman" w:hAnsi="Times New Roman" w:cs="Times New Roman"/>
          <w:sz w:val="24"/>
          <w:szCs w:val="24"/>
          <w:lang w:val="en-US"/>
        </w:rPr>
        <w:t xml:space="preserve">that </w:t>
      </w:r>
      <w:r>
        <w:rPr>
          <w:rFonts w:ascii="Times New Roman" w:hAnsi="Times New Roman" w:cs="Times New Roman"/>
          <w:sz w:val="24"/>
          <w:szCs w:val="24"/>
          <w:lang w:val="en-US"/>
        </w:rPr>
        <w:t>lower Alcohol Consumption has higher frequency.</w:t>
      </w:r>
    </w:p>
    <w:p w14:paraId="6A2E093C" w14:textId="0C4B000D" w:rsidR="00A5710E" w:rsidRDefault="00A5710E" w:rsidP="00AC020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order to gain understanding of both the parameters together, we have used the visual aid given below:</w:t>
      </w:r>
    </w:p>
    <w:p w14:paraId="344DA8E6" w14:textId="6243CD9F" w:rsidR="00A5710E" w:rsidRDefault="00F568BF" w:rsidP="00AC0205">
      <w:pPr>
        <w:spacing w:line="360" w:lineRule="auto"/>
        <w:rPr>
          <w:rFonts w:ascii="Times New Roman" w:hAnsi="Times New Roman" w:cs="Times New Roman"/>
          <w:sz w:val="24"/>
          <w:szCs w:val="24"/>
          <w:lang w:val="en-US"/>
        </w:rPr>
      </w:pPr>
      <w:r>
        <w:rPr>
          <w:noProof/>
          <w:lang w:val="en-US"/>
        </w:rPr>
        <w:drawing>
          <wp:inline distT="0" distB="0" distL="0" distR="0" wp14:anchorId="5E344326" wp14:editId="6AAC3F08">
            <wp:extent cx="5731510" cy="31508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150870"/>
                    </a:xfrm>
                    <a:prstGeom prst="rect">
                      <a:avLst/>
                    </a:prstGeom>
                  </pic:spPr>
                </pic:pic>
              </a:graphicData>
            </a:graphic>
          </wp:inline>
        </w:drawing>
      </w:r>
    </w:p>
    <w:p w14:paraId="14DEBF97" w14:textId="32E2A1ED" w:rsidR="00D3223C" w:rsidRPr="00AC0205" w:rsidRDefault="00D3223C" w:rsidP="00AC0205">
      <w:pPr>
        <w:spacing w:line="360" w:lineRule="auto"/>
        <w:rPr>
          <w:rFonts w:ascii="Times New Roman" w:hAnsi="Times New Roman" w:cs="Times New Roman"/>
          <w:sz w:val="24"/>
          <w:szCs w:val="24"/>
          <w:lang w:val="en-US"/>
        </w:rPr>
      </w:pPr>
    </w:p>
    <w:p w14:paraId="1772D6CB" w14:textId="2376547D" w:rsidR="00AC0205" w:rsidRDefault="00AC0205" w:rsidP="00AC0205">
      <w:pPr>
        <w:spacing w:line="360" w:lineRule="auto"/>
        <w:rPr>
          <w:rFonts w:ascii="Times New Roman" w:hAnsi="Times New Roman" w:cs="Times New Roman"/>
          <w:sz w:val="24"/>
          <w:szCs w:val="24"/>
          <w:lang w:val="en-US"/>
        </w:rPr>
      </w:pPr>
    </w:p>
    <w:p w14:paraId="0D93FE6E" w14:textId="01946C3A" w:rsidR="005F49A8" w:rsidRDefault="005F49A8" w:rsidP="00AC0205">
      <w:pPr>
        <w:spacing w:line="360" w:lineRule="auto"/>
        <w:rPr>
          <w:rFonts w:ascii="Times New Roman" w:hAnsi="Times New Roman" w:cs="Times New Roman"/>
          <w:sz w:val="24"/>
          <w:szCs w:val="24"/>
          <w:lang w:val="en-US"/>
        </w:rPr>
      </w:pPr>
    </w:p>
    <w:p w14:paraId="36088B44" w14:textId="00D39144" w:rsidR="005F49A8" w:rsidRDefault="005F49A8" w:rsidP="00AC0205">
      <w:pPr>
        <w:spacing w:line="360" w:lineRule="auto"/>
        <w:rPr>
          <w:rFonts w:ascii="Times New Roman" w:hAnsi="Times New Roman" w:cs="Times New Roman"/>
          <w:sz w:val="24"/>
          <w:szCs w:val="24"/>
          <w:lang w:val="en-US"/>
        </w:rPr>
      </w:pPr>
    </w:p>
    <w:p w14:paraId="4F788950" w14:textId="5E3890F6" w:rsidR="005F49A8" w:rsidRDefault="005F49A8" w:rsidP="00AC0205">
      <w:pPr>
        <w:spacing w:line="360" w:lineRule="auto"/>
        <w:rPr>
          <w:rFonts w:ascii="Times New Roman" w:hAnsi="Times New Roman" w:cs="Times New Roman"/>
          <w:sz w:val="24"/>
          <w:szCs w:val="24"/>
          <w:lang w:val="en-US"/>
        </w:rPr>
      </w:pPr>
    </w:p>
    <w:p w14:paraId="3B1E1CF0" w14:textId="0D48E86D" w:rsidR="005F49A8" w:rsidRDefault="005F49A8" w:rsidP="00AC0205">
      <w:pPr>
        <w:spacing w:line="360" w:lineRule="auto"/>
        <w:rPr>
          <w:rFonts w:ascii="Times New Roman" w:hAnsi="Times New Roman" w:cs="Times New Roman"/>
          <w:sz w:val="24"/>
          <w:szCs w:val="24"/>
          <w:lang w:val="en-US"/>
        </w:rPr>
      </w:pPr>
    </w:p>
    <w:p w14:paraId="41094AC8" w14:textId="1C86A271" w:rsidR="005F49A8" w:rsidRDefault="005F49A8" w:rsidP="00AC0205">
      <w:pPr>
        <w:spacing w:line="360" w:lineRule="auto"/>
        <w:rPr>
          <w:rFonts w:ascii="Times New Roman" w:hAnsi="Times New Roman" w:cs="Times New Roman"/>
          <w:sz w:val="24"/>
          <w:szCs w:val="24"/>
          <w:lang w:val="en-US"/>
        </w:rPr>
      </w:pPr>
    </w:p>
    <w:p w14:paraId="74127CF9" w14:textId="045157F1" w:rsidR="005F49A8" w:rsidRDefault="005F49A8" w:rsidP="00AC0205">
      <w:pPr>
        <w:spacing w:line="360" w:lineRule="auto"/>
        <w:rPr>
          <w:rFonts w:ascii="Times New Roman" w:hAnsi="Times New Roman" w:cs="Times New Roman"/>
          <w:sz w:val="24"/>
          <w:szCs w:val="24"/>
          <w:lang w:val="en-US"/>
        </w:rPr>
      </w:pPr>
    </w:p>
    <w:p w14:paraId="3FA77937" w14:textId="16E20375" w:rsidR="005F49A8" w:rsidRDefault="005F49A8" w:rsidP="00AC0205">
      <w:pPr>
        <w:spacing w:line="360" w:lineRule="auto"/>
        <w:rPr>
          <w:rFonts w:ascii="Times New Roman" w:hAnsi="Times New Roman" w:cs="Times New Roman"/>
          <w:sz w:val="24"/>
          <w:szCs w:val="24"/>
          <w:lang w:val="en-US"/>
        </w:rPr>
      </w:pPr>
    </w:p>
    <w:p w14:paraId="77AB5620" w14:textId="0313F36E" w:rsidR="005F49A8" w:rsidRDefault="005F49A8" w:rsidP="00AC0205">
      <w:pPr>
        <w:spacing w:line="360" w:lineRule="auto"/>
        <w:rPr>
          <w:rFonts w:ascii="Times New Roman" w:hAnsi="Times New Roman" w:cs="Times New Roman"/>
          <w:sz w:val="24"/>
          <w:szCs w:val="24"/>
          <w:lang w:val="en-US"/>
        </w:rPr>
      </w:pPr>
    </w:p>
    <w:p w14:paraId="2F6E625B" w14:textId="38C01B06" w:rsidR="005F49A8" w:rsidRDefault="005F49A8" w:rsidP="00AC0205">
      <w:pPr>
        <w:spacing w:line="360" w:lineRule="auto"/>
        <w:rPr>
          <w:rFonts w:ascii="Times New Roman" w:hAnsi="Times New Roman" w:cs="Times New Roman"/>
          <w:sz w:val="24"/>
          <w:szCs w:val="24"/>
          <w:lang w:val="en-US"/>
        </w:rPr>
      </w:pPr>
    </w:p>
    <w:p w14:paraId="3CD9771E" w14:textId="7DBB8DBD" w:rsidR="005F49A8" w:rsidRDefault="005F49A8" w:rsidP="00AC0205">
      <w:pPr>
        <w:spacing w:line="360" w:lineRule="auto"/>
        <w:rPr>
          <w:rFonts w:ascii="Times New Roman" w:hAnsi="Times New Roman" w:cs="Times New Roman"/>
          <w:sz w:val="24"/>
          <w:szCs w:val="24"/>
          <w:lang w:val="en-US"/>
        </w:rPr>
      </w:pPr>
    </w:p>
    <w:p w14:paraId="1F3995AE" w14:textId="7F2FFE29" w:rsidR="005F49A8" w:rsidRDefault="005F49A8" w:rsidP="00AC0205">
      <w:pPr>
        <w:spacing w:line="360" w:lineRule="auto"/>
        <w:rPr>
          <w:rFonts w:ascii="Times New Roman" w:hAnsi="Times New Roman" w:cs="Times New Roman"/>
          <w:sz w:val="24"/>
          <w:szCs w:val="24"/>
          <w:lang w:val="en-US"/>
        </w:rPr>
      </w:pPr>
    </w:p>
    <w:p w14:paraId="14EFACC8" w14:textId="77777777" w:rsidR="009177E9" w:rsidRDefault="009177E9" w:rsidP="005F49A8">
      <w:pPr>
        <w:rPr>
          <w:rFonts w:ascii="Times New Roman" w:hAnsi="Times New Roman" w:cs="Times New Roman"/>
          <w:b/>
          <w:bCs/>
        </w:rPr>
      </w:pPr>
    </w:p>
    <w:p w14:paraId="069D6282" w14:textId="77777777" w:rsidR="009177E9" w:rsidRDefault="009177E9" w:rsidP="005F49A8">
      <w:pPr>
        <w:rPr>
          <w:rFonts w:ascii="Times New Roman" w:hAnsi="Times New Roman" w:cs="Times New Roman"/>
          <w:b/>
          <w:bCs/>
        </w:rPr>
      </w:pPr>
    </w:p>
    <w:p w14:paraId="2BB45BBD" w14:textId="49C43120" w:rsidR="005F49A8" w:rsidRPr="00DB126A" w:rsidRDefault="005F49A8" w:rsidP="005F49A8">
      <w:pPr>
        <w:rPr>
          <w:rFonts w:ascii="Times New Roman" w:hAnsi="Times New Roman" w:cs="Times New Roman"/>
          <w:b/>
          <w:bCs/>
        </w:rPr>
      </w:pPr>
      <w:r w:rsidRPr="00DB126A">
        <w:rPr>
          <w:rFonts w:ascii="Times New Roman" w:hAnsi="Times New Roman" w:cs="Times New Roman"/>
          <w:b/>
          <w:bCs/>
        </w:rPr>
        <w:t>Moving on, we visualize the data pertaining to the number of reported cases of measles per thousand population and the percentage of thinness in the population who’s age ranges from 10 years to 19 years. As the data points were deemed too sizeable, only Asian countries have been considered for the year 2015.</w:t>
      </w:r>
    </w:p>
    <w:p w14:paraId="4130252C" w14:textId="77777777" w:rsidR="005F49A8" w:rsidRDefault="005F49A8" w:rsidP="005F49A8">
      <w:pPr>
        <w:rPr>
          <w:rFonts w:ascii="Times New Roman" w:hAnsi="Times New Roman" w:cs="Times New Roman"/>
          <w:b/>
          <w:bCs/>
          <w:u w:val="single"/>
        </w:rPr>
      </w:pPr>
      <w:r>
        <w:rPr>
          <w:noProof/>
          <w:lang w:val="en-US"/>
        </w:rPr>
        <w:drawing>
          <wp:anchor distT="0" distB="0" distL="114300" distR="114300" simplePos="0" relativeHeight="251663360" behindDoc="0" locked="0" layoutInCell="1" allowOverlap="1" wp14:anchorId="5902CCD4" wp14:editId="5B78CCE9">
            <wp:simplePos x="0" y="0"/>
            <wp:positionH relativeFrom="margin">
              <wp:posOffset>-339725</wp:posOffset>
            </wp:positionH>
            <wp:positionV relativeFrom="paragraph">
              <wp:posOffset>391795</wp:posOffset>
            </wp:positionV>
            <wp:extent cx="6591935" cy="2182495"/>
            <wp:effectExtent l="0" t="0" r="18415" b="8255"/>
            <wp:wrapSquare wrapText="bothSides"/>
            <wp:docPr id="6" name="Chart 6">
              <a:extLst xmlns:a="http://schemas.openxmlformats.org/drawingml/2006/main">
                <a:ext uri="{FF2B5EF4-FFF2-40B4-BE49-F238E27FC236}">
                  <a16:creationId xmlns:a16="http://schemas.microsoft.com/office/drawing/2014/main" id="{FFED86A8-D633-4C00-B5EE-1E39206559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Pr="00927BE4">
        <w:rPr>
          <w:rFonts w:ascii="Times New Roman" w:hAnsi="Times New Roman" w:cs="Times New Roman"/>
          <w:b/>
          <w:bCs/>
          <w:u w:val="single"/>
        </w:rPr>
        <w:t>Visualization of reported cases for Measles per 1000 population according to country</w:t>
      </w:r>
    </w:p>
    <w:p w14:paraId="6F0ED5B5" w14:textId="77777777" w:rsidR="005F49A8" w:rsidRDefault="005F49A8" w:rsidP="005F49A8">
      <w:pPr>
        <w:rPr>
          <w:rFonts w:ascii="Times New Roman" w:hAnsi="Times New Roman" w:cs="Times New Roman"/>
          <w:b/>
          <w:bCs/>
          <w:u w:val="single"/>
        </w:rPr>
      </w:pPr>
    </w:p>
    <w:p w14:paraId="272980F5" w14:textId="77777777" w:rsidR="005F49A8" w:rsidRDefault="005F49A8" w:rsidP="005F49A8">
      <w:pPr>
        <w:rPr>
          <w:rFonts w:ascii="Times New Roman" w:hAnsi="Times New Roman" w:cs="Times New Roman"/>
          <w:b/>
          <w:bCs/>
          <w:u w:val="single"/>
        </w:rPr>
      </w:pPr>
    </w:p>
    <w:p w14:paraId="7E4508BF" w14:textId="77777777" w:rsidR="005F49A8" w:rsidRDefault="005F49A8" w:rsidP="005F49A8">
      <w:pPr>
        <w:rPr>
          <w:rFonts w:ascii="Times New Roman" w:hAnsi="Times New Roman" w:cs="Times New Roman"/>
          <w:b/>
          <w:bCs/>
          <w:u w:val="single"/>
        </w:rPr>
      </w:pPr>
      <w:r>
        <w:rPr>
          <w:rFonts w:ascii="Times New Roman" w:hAnsi="Times New Roman" w:cs="Times New Roman"/>
          <w:b/>
          <w:bCs/>
          <w:u w:val="single"/>
        </w:rPr>
        <w:t>Visualization of percentage of thinness in population aged 10-19 years according to country</w:t>
      </w:r>
    </w:p>
    <w:p w14:paraId="396D8E1C" w14:textId="77777777" w:rsidR="005F49A8" w:rsidRDefault="005F49A8" w:rsidP="005F49A8">
      <w:pPr>
        <w:rPr>
          <w:rFonts w:ascii="Times New Roman" w:hAnsi="Times New Roman" w:cs="Times New Roman"/>
          <w:b/>
          <w:bCs/>
          <w:u w:val="single"/>
        </w:rPr>
      </w:pPr>
      <w:r>
        <w:rPr>
          <w:noProof/>
          <w:lang w:val="en-US"/>
        </w:rPr>
        <w:drawing>
          <wp:anchor distT="0" distB="0" distL="114300" distR="114300" simplePos="0" relativeHeight="251664384" behindDoc="0" locked="0" layoutInCell="1" allowOverlap="1" wp14:anchorId="4459F610" wp14:editId="4A41A179">
            <wp:simplePos x="0" y="0"/>
            <wp:positionH relativeFrom="column">
              <wp:posOffset>-354330</wp:posOffset>
            </wp:positionH>
            <wp:positionV relativeFrom="paragraph">
              <wp:posOffset>221615</wp:posOffset>
            </wp:positionV>
            <wp:extent cx="6598920" cy="3141345"/>
            <wp:effectExtent l="0" t="0" r="11430" b="1905"/>
            <wp:wrapSquare wrapText="bothSides"/>
            <wp:docPr id="7" name="Chart 7">
              <a:extLst xmlns:a="http://schemas.openxmlformats.org/drawingml/2006/main">
                <a:ext uri="{FF2B5EF4-FFF2-40B4-BE49-F238E27FC236}">
                  <a16:creationId xmlns:a16="http://schemas.microsoft.com/office/drawing/2014/main" id="{EE5B2C7A-3877-4DC7-B64F-6B12DF6718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anchor>
        </w:drawing>
      </w:r>
    </w:p>
    <w:p w14:paraId="3AF1926D" w14:textId="77777777" w:rsidR="005F49A8" w:rsidRDefault="005F49A8" w:rsidP="005F49A8">
      <w:pPr>
        <w:rPr>
          <w:rFonts w:ascii="Times New Roman" w:hAnsi="Times New Roman" w:cs="Times New Roman"/>
          <w:b/>
          <w:bCs/>
          <w:u w:val="single"/>
        </w:rPr>
      </w:pPr>
    </w:p>
    <w:p w14:paraId="608B39A9" w14:textId="77777777" w:rsidR="005F49A8" w:rsidRDefault="005F49A8" w:rsidP="005F49A8">
      <w:pPr>
        <w:rPr>
          <w:rFonts w:ascii="Times New Roman" w:hAnsi="Times New Roman" w:cs="Times New Roman"/>
          <w:b/>
          <w:bCs/>
          <w:u w:val="single"/>
        </w:rPr>
      </w:pPr>
    </w:p>
    <w:p w14:paraId="582FEEF8" w14:textId="77777777" w:rsidR="005F49A8" w:rsidRDefault="005F49A8" w:rsidP="005F49A8">
      <w:pPr>
        <w:rPr>
          <w:rFonts w:ascii="Times New Roman" w:hAnsi="Times New Roman" w:cs="Times New Roman"/>
          <w:b/>
          <w:bCs/>
          <w:u w:val="single"/>
        </w:rPr>
      </w:pPr>
    </w:p>
    <w:p w14:paraId="41EF937C" w14:textId="77777777" w:rsidR="005F49A8" w:rsidRDefault="005F49A8" w:rsidP="005F49A8">
      <w:pPr>
        <w:rPr>
          <w:rFonts w:ascii="Times New Roman" w:hAnsi="Times New Roman" w:cs="Times New Roman"/>
          <w:b/>
          <w:bCs/>
          <w:u w:val="single"/>
        </w:rPr>
      </w:pPr>
    </w:p>
    <w:p w14:paraId="1EF9CB66" w14:textId="77777777" w:rsidR="005F49A8" w:rsidRDefault="005F49A8" w:rsidP="005F49A8">
      <w:pPr>
        <w:rPr>
          <w:rFonts w:ascii="Times New Roman" w:hAnsi="Times New Roman" w:cs="Times New Roman"/>
          <w:b/>
          <w:bCs/>
          <w:u w:val="single"/>
        </w:rPr>
      </w:pPr>
    </w:p>
    <w:p w14:paraId="6FFCC93D" w14:textId="77777777" w:rsidR="005F49A8" w:rsidRDefault="005F49A8" w:rsidP="005F49A8">
      <w:pPr>
        <w:rPr>
          <w:rFonts w:ascii="Times New Roman" w:hAnsi="Times New Roman" w:cs="Times New Roman"/>
          <w:b/>
          <w:bCs/>
          <w:u w:val="single"/>
        </w:rPr>
      </w:pPr>
    </w:p>
    <w:p w14:paraId="4FC12A69" w14:textId="77777777" w:rsidR="005F49A8" w:rsidRDefault="005F49A8" w:rsidP="005F49A8">
      <w:pPr>
        <w:rPr>
          <w:rFonts w:ascii="Times New Roman" w:hAnsi="Times New Roman" w:cs="Times New Roman"/>
          <w:b/>
          <w:bCs/>
          <w:u w:val="single"/>
        </w:rPr>
      </w:pPr>
      <w:r>
        <w:rPr>
          <w:rFonts w:ascii="Times New Roman" w:hAnsi="Times New Roman" w:cs="Times New Roman"/>
          <w:b/>
          <w:bCs/>
          <w:u w:val="single"/>
        </w:rPr>
        <w:t>Summary statistics for Cases for Measles per thousand and Percentage of thinness (10-19 years)</w:t>
      </w:r>
    </w:p>
    <w:tbl>
      <w:tblPr>
        <w:tblW w:w="4040" w:type="dxa"/>
        <w:tblLook w:val="04A0" w:firstRow="1" w:lastRow="0" w:firstColumn="1" w:lastColumn="0" w:noHBand="0" w:noVBand="1"/>
      </w:tblPr>
      <w:tblGrid>
        <w:gridCol w:w="2040"/>
        <w:gridCol w:w="2000"/>
      </w:tblGrid>
      <w:tr w:rsidR="005F49A8" w:rsidRPr="002F09F6" w14:paraId="5D5D7F25" w14:textId="77777777" w:rsidTr="00FE4AA2">
        <w:trPr>
          <w:trHeight w:val="300"/>
        </w:trPr>
        <w:tc>
          <w:tcPr>
            <w:tcW w:w="20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084E4B9" w14:textId="77777777" w:rsidR="005F49A8" w:rsidRPr="002F09F6" w:rsidRDefault="005F49A8" w:rsidP="00FE4AA2">
            <w:pPr>
              <w:spacing w:after="0" w:line="240" w:lineRule="auto"/>
              <w:jc w:val="center"/>
              <w:rPr>
                <w:rFonts w:ascii="Times New Roman" w:eastAsia="Times New Roman" w:hAnsi="Times New Roman" w:cs="Times New Roman"/>
                <w:b/>
                <w:bCs/>
                <w:i/>
                <w:iCs/>
                <w:color w:val="000000"/>
                <w:lang w:eastAsia="en-IN"/>
              </w:rPr>
            </w:pPr>
            <w:r w:rsidRPr="002F09F6">
              <w:rPr>
                <w:rFonts w:ascii="Times New Roman" w:eastAsia="Times New Roman" w:hAnsi="Times New Roman" w:cs="Times New Roman"/>
                <w:b/>
                <w:bCs/>
                <w:i/>
                <w:iCs/>
                <w:color w:val="000000"/>
                <w:lang w:eastAsia="en-IN"/>
              </w:rPr>
              <w:t>Measles</w:t>
            </w:r>
          </w:p>
        </w:tc>
        <w:tc>
          <w:tcPr>
            <w:tcW w:w="2000" w:type="dxa"/>
            <w:tcBorders>
              <w:top w:val="single" w:sz="8" w:space="0" w:color="auto"/>
              <w:left w:val="nil"/>
              <w:bottom w:val="single" w:sz="8" w:space="0" w:color="auto"/>
              <w:right w:val="single" w:sz="8" w:space="0" w:color="auto"/>
            </w:tcBorders>
            <w:shd w:val="clear" w:color="auto" w:fill="auto"/>
            <w:noWrap/>
            <w:vAlign w:val="bottom"/>
            <w:hideMark/>
          </w:tcPr>
          <w:p w14:paraId="45475A3C" w14:textId="77777777" w:rsidR="005F49A8" w:rsidRPr="002F09F6" w:rsidRDefault="005F49A8" w:rsidP="00FE4AA2">
            <w:pPr>
              <w:spacing w:after="0" w:line="240" w:lineRule="auto"/>
              <w:rPr>
                <w:rFonts w:ascii="Times New Roman" w:eastAsia="Times New Roman" w:hAnsi="Times New Roman" w:cs="Times New Roman"/>
                <w:i/>
                <w:iCs/>
                <w:color w:val="000000"/>
                <w:lang w:eastAsia="en-IN"/>
              </w:rPr>
            </w:pPr>
            <w:r w:rsidRPr="002F09F6">
              <w:rPr>
                <w:rFonts w:ascii="Times New Roman" w:eastAsia="Times New Roman" w:hAnsi="Times New Roman" w:cs="Times New Roman"/>
                <w:i/>
                <w:iCs/>
                <w:color w:val="000000"/>
                <w:lang w:eastAsia="en-IN"/>
              </w:rPr>
              <w:t> </w:t>
            </w:r>
          </w:p>
        </w:tc>
      </w:tr>
      <w:tr w:rsidR="005F49A8" w:rsidRPr="002F09F6" w14:paraId="04256767" w14:textId="77777777" w:rsidTr="00FE4AA2">
        <w:trPr>
          <w:trHeight w:val="300"/>
        </w:trPr>
        <w:tc>
          <w:tcPr>
            <w:tcW w:w="2040" w:type="dxa"/>
            <w:tcBorders>
              <w:top w:val="nil"/>
              <w:left w:val="single" w:sz="8" w:space="0" w:color="auto"/>
              <w:bottom w:val="single" w:sz="8" w:space="0" w:color="auto"/>
              <w:right w:val="single" w:sz="8" w:space="0" w:color="auto"/>
            </w:tcBorders>
            <w:shd w:val="clear" w:color="auto" w:fill="auto"/>
            <w:noWrap/>
            <w:vAlign w:val="bottom"/>
            <w:hideMark/>
          </w:tcPr>
          <w:p w14:paraId="66E395FE" w14:textId="77777777" w:rsidR="005F49A8" w:rsidRPr="002F09F6" w:rsidRDefault="005F49A8" w:rsidP="00FE4AA2">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sidRPr="002F09F6">
              <w:rPr>
                <w:rFonts w:ascii="Times New Roman" w:eastAsia="Times New Roman" w:hAnsi="Times New Roman" w:cs="Times New Roman"/>
                <w:color w:val="000000"/>
                <w:lang w:eastAsia="en-IN"/>
              </w:rPr>
              <w:t> </w:t>
            </w:r>
          </w:p>
        </w:tc>
        <w:tc>
          <w:tcPr>
            <w:tcW w:w="2000" w:type="dxa"/>
            <w:tcBorders>
              <w:top w:val="nil"/>
              <w:left w:val="nil"/>
              <w:bottom w:val="single" w:sz="8" w:space="0" w:color="auto"/>
              <w:right w:val="single" w:sz="8" w:space="0" w:color="auto"/>
            </w:tcBorders>
            <w:shd w:val="clear" w:color="auto" w:fill="auto"/>
            <w:noWrap/>
            <w:vAlign w:val="bottom"/>
            <w:hideMark/>
          </w:tcPr>
          <w:p w14:paraId="43FE0C29" w14:textId="77777777" w:rsidR="005F49A8" w:rsidRPr="002F09F6" w:rsidRDefault="005F49A8" w:rsidP="00FE4AA2">
            <w:pPr>
              <w:spacing w:after="0" w:line="240" w:lineRule="auto"/>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 </w:t>
            </w:r>
          </w:p>
        </w:tc>
      </w:tr>
      <w:tr w:rsidR="005F49A8" w:rsidRPr="002F09F6" w14:paraId="601FD38A" w14:textId="77777777" w:rsidTr="00FE4AA2">
        <w:trPr>
          <w:trHeight w:val="300"/>
        </w:trPr>
        <w:tc>
          <w:tcPr>
            <w:tcW w:w="2040" w:type="dxa"/>
            <w:tcBorders>
              <w:top w:val="nil"/>
              <w:left w:val="single" w:sz="8" w:space="0" w:color="auto"/>
              <w:bottom w:val="single" w:sz="8" w:space="0" w:color="auto"/>
              <w:right w:val="single" w:sz="8" w:space="0" w:color="auto"/>
            </w:tcBorders>
            <w:shd w:val="clear" w:color="auto" w:fill="auto"/>
            <w:noWrap/>
            <w:vAlign w:val="bottom"/>
            <w:hideMark/>
          </w:tcPr>
          <w:p w14:paraId="29FC7A1D"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Mean</w:t>
            </w:r>
          </w:p>
        </w:tc>
        <w:tc>
          <w:tcPr>
            <w:tcW w:w="2000" w:type="dxa"/>
            <w:tcBorders>
              <w:top w:val="nil"/>
              <w:left w:val="nil"/>
              <w:bottom w:val="single" w:sz="8" w:space="0" w:color="auto"/>
              <w:right w:val="single" w:sz="8" w:space="0" w:color="auto"/>
            </w:tcBorders>
            <w:shd w:val="clear" w:color="auto" w:fill="auto"/>
            <w:noWrap/>
            <w:vAlign w:val="bottom"/>
            <w:hideMark/>
          </w:tcPr>
          <w:p w14:paraId="55E57E01"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2420.555177</w:t>
            </w:r>
          </w:p>
        </w:tc>
      </w:tr>
      <w:tr w:rsidR="005F49A8" w:rsidRPr="002F09F6" w14:paraId="21907EB6" w14:textId="77777777" w:rsidTr="00FE4AA2">
        <w:trPr>
          <w:trHeight w:val="300"/>
        </w:trPr>
        <w:tc>
          <w:tcPr>
            <w:tcW w:w="2040" w:type="dxa"/>
            <w:tcBorders>
              <w:top w:val="nil"/>
              <w:left w:val="single" w:sz="8" w:space="0" w:color="auto"/>
              <w:bottom w:val="single" w:sz="8" w:space="0" w:color="auto"/>
              <w:right w:val="single" w:sz="8" w:space="0" w:color="auto"/>
            </w:tcBorders>
            <w:shd w:val="clear" w:color="auto" w:fill="auto"/>
            <w:noWrap/>
            <w:vAlign w:val="bottom"/>
            <w:hideMark/>
          </w:tcPr>
          <w:p w14:paraId="4003338B"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Standard Error</w:t>
            </w:r>
          </w:p>
        </w:tc>
        <w:tc>
          <w:tcPr>
            <w:tcW w:w="2000" w:type="dxa"/>
            <w:tcBorders>
              <w:top w:val="nil"/>
              <w:left w:val="nil"/>
              <w:bottom w:val="single" w:sz="8" w:space="0" w:color="auto"/>
              <w:right w:val="single" w:sz="8" w:space="0" w:color="auto"/>
            </w:tcBorders>
            <w:shd w:val="clear" w:color="auto" w:fill="auto"/>
            <w:noWrap/>
            <w:vAlign w:val="bottom"/>
            <w:hideMark/>
          </w:tcPr>
          <w:p w14:paraId="55DD303D"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211.7032489</w:t>
            </w:r>
          </w:p>
        </w:tc>
      </w:tr>
      <w:tr w:rsidR="005F49A8" w:rsidRPr="002F09F6" w14:paraId="5D693ED1" w14:textId="77777777" w:rsidTr="00FE4AA2">
        <w:trPr>
          <w:trHeight w:val="300"/>
        </w:trPr>
        <w:tc>
          <w:tcPr>
            <w:tcW w:w="2040" w:type="dxa"/>
            <w:tcBorders>
              <w:top w:val="nil"/>
              <w:left w:val="single" w:sz="8" w:space="0" w:color="auto"/>
              <w:bottom w:val="single" w:sz="8" w:space="0" w:color="auto"/>
              <w:right w:val="single" w:sz="8" w:space="0" w:color="auto"/>
            </w:tcBorders>
            <w:shd w:val="clear" w:color="auto" w:fill="auto"/>
            <w:noWrap/>
            <w:vAlign w:val="bottom"/>
            <w:hideMark/>
          </w:tcPr>
          <w:p w14:paraId="3F59CAD5"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Median</w:t>
            </w:r>
          </w:p>
        </w:tc>
        <w:tc>
          <w:tcPr>
            <w:tcW w:w="2000" w:type="dxa"/>
            <w:tcBorders>
              <w:top w:val="nil"/>
              <w:left w:val="nil"/>
              <w:bottom w:val="single" w:sz="8" w:space="0" w:color="auto"/>
              <w:right w:val="single" w:sz="8" w:space="0" w:color="auto"/>
            </w:tcBorders>
            <w:shd w:val="clear" w:color="auto" w:fill="auto"/>
            <w:noWrap/>
            <w:vAlign w:val="bottom"/>
            <w:hideMark/>
          </w:tcPr>
          <w:p w14:paraId="72C7287D"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16.5</w:t>
            </w:r>
          </w:p>
        </w:tc>
      </w:tr>
      <w:tr w:rsidR="005F49A8" w:rsidRPr="002F09F6" w14:paraId="17A79295" w14:textId="77777777" w:rsidTr="00FE4AA2">
        <w:trPr>
          <w:trHeight w:val="300"/>
        </w:trPr>
        <w:tc>
          <w:tcPr>
            <w:tcW w:w="2040" w:type="dxa"/>
            <w:tcBorders>
              <w:top w:val="nil"/>
              <w:left w:val="single" w:sz="8" w:space="0" w:color="auto"/>
              <w:bottom w:val="single" w:sz="8" w:space="0" w:color="auto"/>
              <w:right w:val="single" w:sz="8" w:space="0" w:color="auto"/>
            </w:tcBorders>
            <w:shd w:val="clear" w:color="auto" w:fill="auto"/>
            <w:noWrap/>
            <w:vAlign w:val="bottom"/>
            <w:hideMark/>
          </w:tcPr>
          <w:p w14:paraId="299BB80F"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Mode</w:t>
            </w:r>
          </w:p>
        </w:tc>
        <w:tc>
          <w:tcPr>
            <w:tcW w:w="2000" w:type="dxa"/>
            <w:tcBorders>
              <w:top w:val="nil"/>
              <w:left w:val="nil"/>
              <w:bottom w:val="single" w:sz="8" w:space="0" w:color="auto"/>
              <w:right w:val="single" w:sz="8" w:space="0" w:color="auto"/>
            </w:tcBorders>
            <w:shd w:val="clear" w:color="auto" w:fill="auto"/>
            <w:noWrap/>
            <w:vAlign w:val="bottom"/>
            <w:hideMark/>
          </w:tcPr>
          <w:p w14:paraId="55F0F303"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0</w:t>
            </w:r>
          </w:p>
        </w:tc>
      </w:tr>
      <w:tr w:rsidR="005F49A8" w:rsidRPr="002F09F6" w14:paraId="11D16B9A" w14:textId="77777777" w:rsidTr="00FE4AA2">
        <w:trPr>
          <w:trHeight w:val="300"/>
        </w:trPr>
        <w:tc>
          <w:tcPr>
            <w:tcW w:w="2040" w:type="dxa"/>
            <w:tcBorders>
              <w:top w:val="nil"/>
              <w:left w:val="single" w:sz="8" w:space="0" w:color="auto"/>
              <w:bottom w:val="single" w:sz="8" w:space="0" w:color="auto"/>
              <w:right w:val="single" w:sz="8" w:space="0" w:color="auto"/>
            </w:tcBorders>
            <w:shd w:val="clear" w:color="auto" w:fill="auto"/>
            <w:noWrap/>
            <w:vAlign w:val="bottom"/>
            <w:hideMark/>
          </w:tcPr>
          <w:p w14:paraId="12AF2577"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Standard Deviation</w:t>
            </w:r>
          </w:p>
        </w:tc>
        <w:tc>
          <w:tcPr>
            <w:tcW w:w="2000" w:type="dxa"/>
            <w:tcBorders>
              <w:top w:val="nil"/>
              <w:left w:val="nil"/>
              <w:bottom w:val="single" w:sz="8" w:space="0" w:color="auto"/>
              <w:right w:val="single" w:sz="8" w:space="0" w:color="auto"/>
            </w:tcBorders>
            <w:shd w:val="clear" w:color="auto" w:fill="auto"/>
            <w:noWrap/>
            <w:vAlign w:val="bottom"/>
            <w:hideMark/>
          </w:tcPr>
          <w:p w14:paraId="643CF6B5"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11471.11275</w:t>
            </w:r>
          </w:p>
        </w:tc>
      </w:tr>
      <w:tr w:rsidR="005F49A8" w:rsidRPr="002F09F6" w14:paraId="7E9257B4" w14:textId="77777777" w:rsidTr="00FE4AA2">
        <w:trPr>
          <w:trHeight w:val="300"/>
        </w:trPr>
        <w:tc>
          <w:tcPr>
            <w:tcW w:w="2040" w:type="dxa"/>
            <w:tcBorders>
              <w:top w:val="nil"/>
              <w:left w:val="single" w:sz="8" w:space="0" w:color="auto"/>
              <w:bottom w:val="single" w:sz="8" w:space="0" w:color="auto"/>
              <w:right w:val="single" w:sz="8" w:space="0" w:color="auto"/>
            </w:tcBorders>
            <w:shd w:val="clear" w:color="auto" w:fill="auto"/>
            <w:noWrap/>
            <w:vAlign w:val="bottom"/>
            <w:hideMark/>
          </w:tcPr>
          <w:p w14:paraId="2A19B15D"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Sample Variance</w:t>
            </w:r>
          </w:p>
        </w:tc>
        <w:tc>
          <w:tcPr>
            <w:tcW w:w="2000" w:type="dxa"/>
            <w:tcBorders>
              <w:top w:val="nil"/>
              <w:left w:val="nil"/>
              <w:bottom w:val="single" w:sz="8" w:space="0" w:color="auto"/>
              <w:right w:val="single" w:sz="8" w:space="0" w:color="auto"/>
            </w:tcBorders>
            <w:shd w:val="clear" w:color="auto" w:fill="auto"/>
            <w:noWrap/>
            <w:vAlign w:val="bottom"/>
            <w:hideMark/>
          </w:tcPr>
          <w:p w14:paraId="36B5FC07"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131586427.7</w:t>
            </w:r>
          </w:p>
        </w:tc>
      </w:tr>
      <w:tr w:rsidR="005F49A8" w:rsidRPr="002F09F6" w14:paraId="01123F13" w14:textId="77777777" w:rsidTr="00FE4AA2">
        <w:trPr>
          <w:trHeight w:val="300"/>
        </w:trPr>
        <w:tc>
          <w:tcPr>
            <w:tcW w:w="2040" w:type="dxa"/>
            <w:tcBorders>
              <w:top w:val="nil"/>
              <w:left w:val="single" w:sz="8" w:space="0" w:color="auto"/>
              <w:bottom w:val="single" w:sz="8" w:space="0" w:color="auto"/>
              <w:right w:val="single" w:sz="8" w:space="0" w:color="auto"/>
            </w:tcBorders>
            <w:shd w:val="clear" w:color="auto" w:fill="auto"/>
            <w:noWrap/>
            <w:vAlign w:val="bottom"/>
            <w:hideMark/>
          </w:tcPr>
          <w:p w14:paraId="4F3B9950"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Kurtosis</w:t>
            </w:r>
          </w:p>
        </w:tc>
        <w:tc>
          <w:tcPr>
            <w:tcW w:w="2000" w:type="dxa"/>
            <w:tcBorders>
              <w:top w:val="nil"/>
              <w:left w:val="nil"/>
              <w:bottom w:val="single" w:sz="8" w:space="0" w:color="auto"/>
              <w:right w:val="single" w:sz="8" w:space="0" w:color="auto"/>
            </w:tcBorders>
            <w:shd w:val="clear" w:color="auto" w:fill="auto"/>
            <w:noWrap/>
            <w:vAlign w:val="bottom"/>
            <w:hideMark/>
          </w:tcPr>
          <w:p w14:paraId="3C7574E5"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114.7793474</w:t>
            </w:r>
          </w:p>
        </w:tc>
      </w:tr>
      <w:tr w:rsidR="005F49A8" w:rsidRPr="002F09F6" w14:paraId="6E605711" w14:textId="77777777" w:rsidTr="00FE4AA2">
        <w:trPr>
          <w:trHeight w:val="300"/>
        </w:trPr>
        <w:tc>
          <w:tcPr>
            <w:tcW w:w="2040" w:type="dxa"/>
            <w:tcBorders>
              <w:top w:val="nil"/>
              <w:left w:val="single" w:sz="8" w:space="0" w:color="auto"/>
              <w:bottom w:val="single" w:sz="8" w:space="0" w:color="auto"/>
              <w:right w:val="single" w:sz="8" w:space="0" w:color="auto"/>
            </w:tcBorders>
            <w:shd w:val="clear" w:color="auto" w:fill="auto"/>
            <w:noWrap/>
            <w:vAlign w:val="bottom"/>
            <w:hideMark/>
          </w:tcPr>
          <w:p w14:paraId="340A7320"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Skewness</w:t>
            </w:r>
          </w:p>
        </w:tc>
        <w:tc>
          <w:tcPr>
            <w:tcW w:w="2000" w:type="dxa"/>
            <w:tcBorders>
              <w:top w:val="nil"/>
              <w:left w:val="nil"/>
              <w:bottom w:val="single" w:sz="8" w:space="0" w:color="auto"/>
              <w:right w:val="single" w:sz="8" w:space="0" w:color="auto"/>
            </w:tcBorders>
            <w:shd w:val="clear" w:color="auto" w:fill="auto"/>
            <w:noWrap/>
            <w:vAlign w:val="bottom"/>
            <w:hideMark/>
          </w:tcPr>
          <w:p w14:paraId="0FEF6773"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9.438034149</w:t>
            </w:r>
          </w:p>
        </w:tc>
      </w:tr>
      <w:tr w:rsidR="005F49A8" w:rsidRPr="002F09F6" w14:paraId="67FAE630" w14:textId="77777777" w:rsidTr="00FE4AA2">
        <w:trPr>
          <w:trHeight w:val="300"/>
        </w:trPr>
        <w:tc>
          <w:tcPr>
            <w:tcW w:w="2040" w:type="dxa"/>
            <w:tcBorders>
              <w:top w:val="nil"/>
              <w:left w:val="single" w:sz="8" w:space="0" w:color="auto"/>
              <w:bottom w:val="single" w:sz="8" w:space="0" w:color="auto"/>
              <w:right w:val="single" w:sz="8" w:space="0" w:color="auto"/>
            </w:tcBorders>
            <w:shd w:val="clear" w:color="auto" w:fill="auto"/>
            <w:noWrap/>
            <w:vAlign w:val="bottom"/>
            <w:hideMark/>
          </w:tcPr>
          <w:p w14:paraId="00F916C9"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Range</w:t>
            </w:r>
          </w:p>
        </w:tc>
        <w:tc>
          <w:tcPr>
            <w:tcW w:w="2000" w:type="dxa"/>
            <w:tcBorders>
              <w:top w:val="nil"/>
              <w:left w:val="nil"/>
              <w:bottom w:val="single" w:sz="8" w:space="0" w:color="auto"/>
              <w:right w:val="single" w:sz="8" w:space="0" w:color="auto"/>
            </w:tcBorders>
            <w:shd w:val="clear" w:color="auto" w:fill="auto"/>
            <w:noWrap/>
            <w:vAlign w:val="bottom"/>
            <w:hideMark/>
          </w:tcPr>
          <w:p w14:paraId="6EEBD297"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212183</w:t>
            </w:r>
          </w:p>
        </w:tc>
      </w:tr>
      <w:tr w:rsidR="005F49A8" w:rsidRPr="002F09F6" w14:paraId="570FE0E0" w14:textId="77777777" w:rsidTr="00FE4AA2">
        <w:trPr>
          <w:trHeight w:val="300"/>
        </w:trPr>
        <w:tc>
          <w:tcPr>
            <w:tcW w:w="2040" w:type="dxa"/>
            <w:tcBorders>
              <w:top w:val="nil"/>
              <w:left w:val="single" w:sz="8" w:space="0" w:color="auto"/>
              <w:bottom w:val="single" w:sz="8" w:space="0" w:color="auto"/>
              <w:right w:val="single" w:sz="8" w:space="0" w:color="auto"/>
            </w:tcBorders>
            <w:shd w:val="clear" w:color="auto" w:fill="auto"/>
            <w:noWrap/>
            <w:vAlign w:val="bottom"/>
            <w:hideMark/>
          </w:tcPr>
          <w:p w14:paraId="1F5DA412"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Minimum</w:t>
            </w:r>
          </w:p>
        </w:tc>
        <w:tc>
          <w:tcPr>
            <w:tcW w:w="2000" w:type="dxa"/>
            <w:tcBorders>
              <w:top w:val="nil"/>
              <w:left w:val="nil"/>
              <w:bottom w:val="single" w:sz="8" w:space="0" w:color="auto"/>
              <w:right w:val="single" w:sz="8" w:space="0" w:color="auto"/>
            </w:tcBorders>
            <w:shd w:val="clear" w:color="auto" w:fill="auto"/>
            <w:noWrap/>
            <w:vAlign w:val="bottom"/>
            <w:hideMark/>
          </w:tcPr>
          <w:p w14:paraId="666BF7D7"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0</w:t>
            </w:r>
          </w:p>
        </w:tc>
      </w:tr>
      <w:tr w:rsidR="005F49A8" w:rsidRPr="002F09F6" w14:paraId="125AA244" w14:textId="77777777" w:rsidTr="00FE4AA2">
        <w:trPr>
          <w:trHeight w:val="300"/>
        </w:trPr>
        <w:tc>
          <w:tcPr>
            <w:tcW w:w="2040" w:type="dxa"/>
            <w:tcBorders>
              <w:top w:val="nil"/>
              <w:left w:val="single" w:sz="8" w:space="0" w:color="auto"/>
              <w:bottom w:val="single" w:sz="8" w:space="0" w:color="auto"/>
              <w:right w:val="single" w:sz="8" w:space="0" w:color="auto"/>
            </w:tcBorders>
            <w:shd w:val="clear" w:color="auto" w:fill="auto"/>
            <w:noWrap/>
            <w:vAlign w:val="bottom"/>
            <w:hideMark/>
          </w:tcPr>
          <w:p w14:paraId="1732CF30"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Maximum</w:t>
            </w:r>
          </w:p>
        </w:tc>
        <w:tc>
          <w:tcPr>
            <w:tcW w:w="2000" w:type="dxa"/>
            <w:tcBorders>
              <w:top w:val="nil"/>
              <w:left w:val="nil"/>
              <w:bottom w:val="single" w:sz="8" w:space="0" w:color="auto"/>
              <w:right w:val="single" w:sz="8" w:space="0" w:color="auto"/>
            </w:tcBorders>
            <w:shd w:val="clear" w:color="auto" w:fill="auto"/>
            <w:noWrap/>
            <w:vAlign w:val="bottom"/>
            <w:hideMark/>
          </w:tcPr>
          <w:p w14:paraId="134327CD"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212183</w:t>
            </w:r>
          </w:p>
        </w:tc>
      </w:tr>
      <w:tr w:rsidR="005F49A8" w:rsidRPr="002F09F6" w14:paraId="382C54F7" w14:textId="77777777" w:rsidTr="00FE4AA2">
        <w:trPr>
          <w:trHeight w:val="300"/>
        </w:trPr>
        <w:tc>
          <w:tcPr>
            <w:tcW w:w="2040" w:type="dxa"/>
            <w:tcBorders>
              <w:top w:val="nil"/>
              <w:left w:val="single" w:sz="8" w:space="0" w:color="auto"/>
              <w:bottom w:val="single" w:sz="8" w:space="0" w:color="auto"/>
              <w:right w:val="single" w:sz="8" w:space="0" w:color="auto"/>
            </w:tcBorders>
            <w:shd w:val="clear" w:color="auto" w:fill="auto"/>
            <w:noWrap/>
            <w:vAlign w:val="bottom"/>
            <w:hideMark/>
          </w:tcPr>
          <w:p w14:paraId="3A0FC66C"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Sum</w:t>
            </w:r>
          </w:p>
        </w:tc>
        <w:tc>
          <w:tcPr>
            <w:tcW w:w="2000" w:type="dxa"/>
            <w:tcBorders>
              <w:top w:val="nil"/>
              <w:left w:val="nil"/>
              <w:bottom w:val="single" w:sz="8" w:space="0" w:color="auto"/>
              <w:right w:val="single" w:sz="8" w:space="0" w:color="auto"/>
            </w:tcBorders>
            <w:shd w:val="clear" w:color="auto" w:fill="auto"/>
            <w:noWrap/>
            <w:vAlign w:val="bottom"/>
            <w:hideMark/>
          </w:tcPr>
          <w:p w14:paraId="0A3BEE29"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7106750</w:t>
            </w:r>
          </w:p>
        </w:tc>
      </w:tr>
      <w:tr w:rsidR="005F49A8" w:rsidRPr="002F09F6" w14:paraId="3ACD8D4D" w14:textId="77777777" w:rsidTr="00FE4AA2">
        <w:trPr>
          <w:trHeight w:val="300"/>
        </w:trPr>
        <w:tc>
          <w:tcPr>
            <w:tcW w:w="2040" w:type="dxa"/>
            <w:tcBorders>
              <w:top w:val="nil"/>
              <w:left w:val="single" w:sz="8" w:space="0" w:color="auto"/>
              <w:bottom w:val="single" w:sz="8" w:space="0" w:color="auto"/>
              <w:right w:val="single" w:sz="8" w:space="0" w:color="auto"/>
            </w:tcBorders>
            <w:shd w:val="clear" w:color="auto" w:fill="auto"/>
            <w:noWrap/>
            <w:vAlign w:val="bottom"/>
            <w:hideMark/>
          </w:tcPr>
          <w:p w14:paraId="17C458CE"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Count</w:t>
            </w:r>
          </w:p>
        </w:tc>
        <w:tc>
          <w:tcPr>
            <w:tcW w:w="2000" w:type="dxa"/>
            <w:tcBorders>
              <w:top w:val="nil"/>
              <w:left w:val="nil"/>
              <w:bottom w:val="single" w:sz="8" w:space="0" w:color="auto"/>
              <w:right w:val="single" w:sz="8" w:space="0" w:color="auto"/>
            </w:tcBorders>
            <w:shd w:val="clear" w:color="auto" w:fill="auto"/>
            <w:noWrap/>
            <w:vAlign w:val="bottom"/>
            <w:hideMark/>
          </w:tcPr>
          <w:p w14:paraId="628F9ED7"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2936</w:t>
            </w:r>
          </w:p>
        </w:tc>
      </w:tr>
    </w:tbl>
    <w:tbl>
      <w:tblPr>
        <w:tblpPr w:leftFromText="180" w:rightFromText="180" w:vertAnchor="text" w:horzAnchor="margin" w:tblpXSpec="right" w:tblpY="-5031"/>
        <w:tblW w:w="3920" w:type="dxa"/>
        <w:tblLook w:val="04A0" w:firstRow="1" w:lastRow="0" w:firstColumn="1" w:lastColumn="0" w:noHBand="0" w:noVBand="1"/>
      </w:tblPr>
      <w:tblGrid>
        <w:gridCol w:w="1900"/>
        <w:gridCol w:w="2020"/>
      </w:tblGrid>
      <w:tr w:rsidR="005F49A8" w:rsidRPr="002F09F6" w14:paraId="6250ED43" w14:textId="77777777" w:rsidTr="00FE4AA2">
        <w:trPr>
          <w:trHeight w:val="300"/>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AB28BBA" w14:textId="77777777" w:rsidR="005F49A8" w:rsidRPr="002F09F6" w:rsidRDefault="005F49A8" w:rsidP="00FE4AA2">
            <w:pPr>
              <w:spacing w:after="0" w:line="240" w:lineRule="auto"/>
              <w:jc w:val="center"/>
              <w:rPr>
                <w:rFonts w:ascii="Times New Roman" w:eastAsia="Times New Roman" w:hAnsi="Times New Roman" w:cs="Times New Roman"/>
                <w:b/>
                <w:bCs/>
                <w:i/>
                <w:iCs/>
                <w:color w:val="000000"/>
                <w:lang w:eastAsia="en-IN"/>
              </w:rPr>
            </w:pPr>
            <w:r w:rsidRPr="002F09F6">
              <w:rPr>
                <w:rFonts w:ascii="Times New Roman" w:eastAsia="Times New Roman" w:hAnsi="Times New Roman" w:cs="Times New Roman"/>
                <w:b/>
                <w:bCs/>
                <w:i/>
                <w:iCs/>
                <w:color w:val="000000"/>
                <w:lang w:eastAsia="en-IN"/>
              </w:rPr>
              <w:t>Thinness</w:t>
            </w:r>
          </w:p>
        </w:tc>
        <w:tc>
          <w:tcPr>
            <w:tcW w:w="2020" w:type="dxa"/>
            <w:tcBorders>
              <w:top w:val="single" w:sz="8" w:space="0" w:color="auto"/>
              <w:left w:val="nil"/>
              <w:bottom w:val="single" w:sz="8" w:space="0" w:color="auto"/>
              <w:right w:val="single" w:sz="8" w:space="0" w:color="auto"/>
            </w:tcBorders>
            <w:shd w:val="clear" w:color="auto" w:fill="auto"/>
            <w:noWrap/>
            <w:vAlign w:val="bottom"/>
            <w:hideMark/>
          </w:tcPr>
          <w:p w14:paraId="2EA746B9" w14:textId="77777777" w:rsidR="005F49A8" w:rsidRPr="002F09F6" w:rsidRDefault="005F49A8" w:rsidP="00FE4AA2">
            <w:pPr>
              <w:spacing w:after="0" w:line="240" w:lineRule="auto"/>
              <w:jc w:val="center"/>
              <w:rPr>
                <w:rFonts w:ascii="Times New Roman" w:eastAsia="Times New Roman" w:hAnsi="Times New Roman" w:cs="Times New Roman"/>
                <w:i/>
                <w:iCs/>
                <w:color w:val="000000"/>
                <w:lang w:eastAsia="en-IN"/>
              </w:rPr>
            </w:pPr>
          </w:p>
        </w:tc>
      </w:tr>
      <w:tr w:rsidR="005F49A8" w:rsidRPr="002F09F6" w14:paraId="10C4EB4F" w14:textId="77777777" w:rsidTr="00FE4AA2">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14:paraId="55AB1D2C" w14:textId="77777777" w:rsidR="005F49A8" w:rsidRPr="002F09F6" w:rsidRDefault="005F49A8" w:rsidP="00FE4AA2">
            <w:pPr>
              <w:spacing w:after="0" w:line="240" w:lineRule="auto"/>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 </w:t>
            </w:r>
          </w:p>
        </w:tc>
        <w:tc>
          <w:tcPr>
            <w:tcW w:w="2020" w:type="dxa"/>
            <w:tcBorders>
              <w:top w:val="nil"/>
              <w:left w:val="nil"/>
              <w:bottom w:val="single" w:sz="8" w:space="0" w:color="auto"/>
              <w:right w:val="single" w:sz="8" w:space="0" w:color="auto"/>
            </w:tcBorders>
            <w:shd w:val="clear" w:color="auto" w:fill="auto"/>
            <w:noWrap/>
            <w:vAlign w:val="bottom"/>
            <w:hideMark/>
          </w:tcPr>
          <w:p w14:paraId="208B082A" w14:textId="77777777" w:rsidR="005F49A8" w:rsidRPr="002F09F6" w:rsidRDefault="005F49A8" w:rsidP="00FE4AA2">
            <w:pPr>
              <w:spacing w:after="0" w:line="240" w:lineRule="auto"/>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 </w:t>
            </w:r>
          </w:p>
        </w:tc>
      </w:tr>
      <w:tr w:rsidR="005F49A8" w:rsidRPr="002F09F6" w14:paraId="446BB9CA" w14:textId="77777777" w:rsidTr="00FE4AA2">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14:paraId="6D83E414"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Mean</w:t>
            </w:r>
          </w:p>
        </w:tc>
        <w:tc>
          <w:tcPr>
            <w:tcW w:w="2020" w:type="dxa"/>
            <w:tcBorders>
              <w:top w:val="nil"/>
              <w:left w:val="nil"/>
              <w:bottom w:val="single" w:sz="8" w:space="0" w:color="auto"/>
              <w:right w:val="single" w:sz="8" w:space="0" w:color="auto"/>
            </w:tcBorders>
            <w:shd w:val="clear" w:color="auto" w:fill="auto"/>
            <w:noWrap/>
            <w:vAlign w:val="bottom"/>
            <w:hideMark/>
          </w:tcPr>
          <w:p w14:paraId="77D1BDD0"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4.768813441</w:t>
            </w:r>
          </w:p>
        </w:tc>
      </w:tr>
      <w:tr w:rsidR="005F49A8" w:rsidRPr="002F09F6" w14:paraId="43032479" w14:textId="77777777" w:rsidTr="00FE4AA2">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14:paraId="73C36381"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Standard Error</w:t>
            </w:r>
          </w:p>
        </w:tc>
        <w:tc>
          <w:tcPr>
            <w:tcW w:w="2020" w:type="dxa"/>
            <w:tcBorders>
              <w:top w:val="nil"/>
              <w:left w:val="nil"/>
              <w:bottom w:val="single" w:sz="8" w:space="0" w:color="auto"/>
              <w:right w:val="single" w:sz="8" w:space="0" w:color="auto"/>
            </w:tcBorders>
            <w:shd w:val="clear" w:color="auto" w:fill="auto"/>
            <w:noWrap/>
            <w:vAlign w:val="bottom"/>
            <w:hideMark/>
          </w:tcPr>
          <w:p w14:paraId="29CD4600"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0.08227789</w:t>
            </w:r>
          </w:p>
        </w:tc>
      </w:tr>
      <w:tr w:rsidR="005F49A8" w:rsidRPr="002F09F6" w14:paraId="6ADEBB17" w14:textId="77777777" w:rsidTr="00FE4AA2">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14:paraId="6A9B11D1"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Median</w:t>
            </w:r>
          </w:p>
        </w:tc>
        <w:tc>
          <w:tcPr>
            <w:tcW w:w="2020" w:type="dxa"/>
            <w:tcBorders>
              <w:top w:val="nil"/>
              <w:left w:val="nil"/>
              <w:bottom w:val="single" w:sz="8" w:space="0" w:color="auto"/>
              <w:right w:val="single" w:sz="8" w:space="0" w:color="auto"/>
            </w:tcBorders>
            <w:shd w:val="clear" w:color="auto" w:fill="auto"/>
            <w:noWrap/>
            <w:vAlign w:val="bottom"/>
            <w:hideMark/>
          </w:tcPr>
          <w:p w14:paraId="5A07734A"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3.3</w:t>
            </w:r>
          </w:p>
        </w:tc>
      </w:tr>
      <w:tr w:rsidR="005F49A8" w:rsidRPr="002F09F6" w14:paraId="19F75349" w14:textId="77777777" w:rsidTr="00FE4AA2">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14:paraId="7DBC600E"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Mode</w:t>
            </w:r>
          </w:p>
        </w:tc>
        <w:tc>
          <w:tcPr>
            <w:tcW w:w="2020" w:type="dxa"/>
            <w:tcBorders>
              <w:top w:val="nil"/>
              <w:left w:val="nil"/>
              <w:bottom w:val="single" w:sz="8" w:space="0" w:color="auto"/>
              <w:right w:val="single" w:sz="8" w:space="0" w:color="auto"/>
            </w:tcBorders>
            <w:shd w:val="clear" w:color="auto" w:fill="auto"/>
            <w:noWrap/>
            <w:vAlign w:val="bottom"/>
            <w:hideMark/>
          </w:tcPr>
          <w:p w14:paraId="3EBDFF48"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1</w:t>
            </w:r>
          </w:p>
        </w:tc>
      </w:tr>
      <w:tr w:rsidR="005F49A8" w:rsidRPr="002F09F6" w14:paraId="1C8937D6" w14:textId="77777777" w:rsidTr="00FE4AA2">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14:paraId="4042E119"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Standard Deviation</w:t>
            </w:r>
          </w:p>
        </w:tc>
        <w:tc>
          <w:tcPr>
            <w:tcW w:w="2020" w:type="dxa"/>
            <w:tcBorders>
              <w:top w:val="nil"/>
              <w:left w:val="nil"/>
              <w:bottom w:val="single" w:sz="8" w:space="0" w:color="auto"/>
              <w:right w:val="single" w:sz="8" w:space="0" w:color="auto"/>
            </w:tcBorders>
            <w:shd w:val="clear" w:color="auto" w:fill="auto"/>
            <w:noWrap/>
            <w:vAlign w:val="bottom"/>
            <w:hideMark/>
          </w:tcPr>
          <w:p w14:paraId="60C26428"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4.397828249</w:t>
            </w:r>
          </w:p>
        </w:tc>
      </w:tr>
      <w:tr w:rsidR="005F49A8" w:rsidRPr="002F09F6" w14:paraId="0E6E407B" w14:textId="77777777" w:rsidTr="00FE4AA2">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14:paraId="572FD665"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Sample Variance</w:t>
            </w:r>
          </w:p>
        </w:tc>
        <w:tc>
          <w:tcPr>
            <w:tcW w:w="2020" w:type="dxa"/>
            <w:tcBorders>
              <w:top w:val="nil"/>
              <w:left w:val="nil"/>
              <w:bottom w:val="single" w:sz="8" w:space="0" w:color="auto"/>
              <w:right w:val="single" w:sz="8" w:space="0" w:color="auto"/>
            </w:tcBorders>
            <w:shd w:val="clear" w:color="auto" w:fill="auto"/>
            <w:noWrap/>
            <w:vAlign w:val="bottom"/>
            <w:hideMark/>
          </w:tcPr>
          <w:p w14:paraId="6140CFBC"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19.3408933</w:t>
            </w:r>
          </w:p>
        </w:tc>
      </w:tr>
      <w:tr w:rsidR="005F49A8" w:rsidRPr="002F09F6" w14:paraId="3A076528" w14:textId="77777777" w:rsidTr="00FE4AA2">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14:paraId="36AC78B7"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Kurtosis</w:t>
            </w:r>
          </w:p>
        </w:tc>
        <w:tc>
          <w:tcPr>
            <w:tcW w:w="2020" w:type="dxa"/>
            <w:tcBorders>
              <w:top w:val="nil"/>
              <w:left w:val="nil"/>
              <w:bottom w:val="single" w:sz="8" w:space="0" w:color="auto"/>
              <w:right w:val="single" w:sz="8" w:space="0" w:color="auto"/>
            </w:tcBorders>
            <w:shd w:val="clear" w:color="auto" w:fill="auto"/>
            <w:noWrap/>
            <w:vAlign w:val="bottom"/>
            <w:hideMark/>
          </w:tcPr>
          <w:p w14:paraId="119FC9A4"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4.246805581</w:t>
            </w:r>
          </w:p>
        </w:tc>
      </w:tr>
      <w:tr w:rsidR="005F49A8" w:rsidRPr="002F09F6" w14:paraId="54239BCD" w14:textId="77777777" w:rsidTr="00FE4AA2">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14:paraId="48C07B6F"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Skewness</w:t>
            </w:r>
          </w:p>
        </w:tc>
        <w:tc>
          <w:tcPr>
            <w:tcW w:w="2020" w:type="dxa"/>
            <w:tcBorders>
              <w:top w:val="nil"/>
              <w:left w:val="nil"/>
              <w:bottom w:val="single" w:sz="8" w:space="0" w:color="auto"/>
              <w:right w:val="single" w:sz="8" w:space="0" w:color="auto"/>
            </w:tcBorders>
            <w:shd w:val="clear" w:color="auto" w:fill="auto"/>
            <w:noWrap/>
            <w:vAlign w:val="bottom"/>
            <w:hideMark/>
          </w:tcPr>
          <w:p w14:paraId="1B4C2B3E"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1.766439704</w:t>
            </w:r>
          </w:p>
        </w:tc>
      </w:tr>
      <w:tr w:rsidR="005F49A8" w:rsidRPr="002F09F6" w14:paraId="7FC2496D" w14:textId="77777777" w:rsidTr="00FE4AA2">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14:paraId="751CDCBD"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Range</w:t>
            </w:r>
          </w:p>
        </w:tc>
        <w:tc>
          <w:tcPr>
            <w:tcW w:w="2020" w:type="dxa"/>
            <w:tcBorders>
              <w:top w:val="nil"/>
              <w:left w:val="nil"/>
              <w:bottom w:val="single" w:sz="8" w:space="0" w:color="auto"/>
              <w:right w:val="single" w:sz="8" w:space="0" w:color="auto"/>
            </w:tcBorders>
            <w:shd w:val="clear" w:color="auto" w:fill="auto"/>
            <w:noWrap/>
            <w:vAlign w:val="bottom"/>
            <w:hideMark/>
          </w:tcPr>
          <w:p w14:paraId="6F4D339F"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27.6</w:t>
            </w:r>
          </w:p>
        </w:tc>
      </w:tr>
      <w:tr w:rsidR="005F49A8" w:rsidRPr="002F09F6" w14:paraId="2426F4BE" w14:textId="77777777" w:rsidTr="00FE4AA2">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14:paraId="5B87E5BD"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Minimum</w:t>
            </w:r>
          </w:p>
        </w:tc>
        <w:tc>
          <w:tcPr>
            <w:tcW w:w="2020" w:type="dxa"/>
            <w:tcBorders>
              <w:top w:val="nil"/>
              <w:left w:val="nil"/>
              <w:bottom w:val="single" w:sz="8" w:space="0" w:color="auto"/>
              <w:right w:val="single" w:sz="8" w:space="0" w:color="auto"/>
            </w:tcBorders>
            <w:shd w:val="clear" w:color="auto" w:fill="auto"/>
            <w:noWrap/>
            <w:vAlign w:val="bottom"/>
            <w:hideMark/>
          </w:tcPr>
          <w:p w14:paraId="07856957"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0.1</w:t>
            </w:r>
          </w:p>
        </w:tc>
      </w:tr>
      <w:tr w:rsidR="005F49A8" w:rsidRPr="002F09F6" w14:paraId="7419107F" w14:textId="77777777" w:rsidTr="00FE4AA2">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14:paraId="0587D11A"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Maximum</w:t>
            </w:r>
          </w:p>
        </w:tc>
        <w:tc>
          <w:tcPr>
            <w:tcW w:w="2020" w:type="dxa"/>
            <w:tcBorders>
              <w:top w:val="nil"/>
              <w:left w:val="nil"/>
              <w:bottom w:val="single" w:sz="8" w:space="0" w:color="auto"/>
              <w:right w:val="single" w:sz="8" w:space="0" w:color="auto"/>
            </w:tcBorders>
            <w:shd w:val="clear" w:color="auto" w:fill="auto"/>
            <w:noWrap/>
            <w:vAlign w:val="bottom"/>
            <w:hideMark/>
          </w:tcPr>
          <w:p w14:paraId="466D8F23"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27.7</w:t>
            </w:r>
          </w:p>
        </w:tc>
      </w:tr>
      <w:tr w:rsidR="005F49A8" w:rsidRPr="002F09F6" w14:paraId="336812C2" w14:textId="77777777" w:rsidTr="00FE4AA2">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14:paraId="009ACFBA"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Sum</w:t>
            </w:r>
          </w:p>
        </w:tc>
        <w:tc>
          <w:tcPr>
            <w:tcW w:w="2020" w:type="dxa"/>
            <w:tcBorders>
              <w:top w:val="nil"/>
              <w:left w:val="nil"/>
              <w:bottom w:val="single" w:sz="8" w:space="0" w:color="auto"/>
              <w:right w:val="single" w:sz="8" w:space="0" w:color="auto"/>
            </w:tcBorders>
            <w:shd w:val="clear" w:color="auto" w:fill="auto"/>
            <w:noWrap/>
            <w:vAlign w:val="bottom"/>
            <w:hideMark/>
          </w:tcPr>
          <w:p w14:paraId="4E1FC226"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13624.5</w:t>
            </w:r>
          </w:p>
        </w:tc>
      </w:tr>
      <w:tr w:rsidR="005F49A8" w:rsidRPr="002F09F6" w14:paraId="27DD5C95" w14:textId="77777777" w:rsidTr="00FE4AA2">
        <w:trPr>
          <w:trHeight w:val="300"/>
        </w:trPr>
        <w:tc>
          <w:tcPr>
            <w:tcW w:w="1900" w:type="dxa"/>
            <w:tcBorders>
              <w:top w:val="nil"/>
              <w:left w:val="single" w:sz="8" w:space="0" w:color="auto"/>
              <w:bottom w:val="single" w:sz="8" w:space="0" w:color="auto"/>
              <w:right w:val="single" w:sz="8" w:space="0" w:color="auto"/>
            </w:tcBorders>
            <w:shd w:val="clear" w:color="auto" w:fill="auto"/>
            <w:noWrap/>
            <w:vAlign w:val="bottom"/>
            <w:hideMark/>
          </w:tcPr>
          <w:p w14:paraId="3AA47172" w14:textId="77777777" w:rsidR="005F49A8" w:rsidRPr="002F09F6" w:rsidRDefault="005F49A8" w:rsidP="00FE4AA2">
            <w:pPr>
              <w:spacing w:after="0" w:line="240" w:lineRule="auto"/>
              <w:rPr>
                <w:rFonts w:ascii="Times New Roman" w:eastAsia="Times New Roman" w:hAnsi="Times New Roman" w:cs="Times New Roman"/>
                <w:b/>
                <w:bCs/>
                <w:color w:val="000000"/>
                <w:lang w:eastAsia="en-IN"/>
              </w:rPr>
            </w:pPr>
            <w:r w:rsidRPr="002F09F6">
              <w:rPr>
                <w:rFonts w:ascii="Times New Roman" w:eastAsia="Times New Roman" w:hAnsi="Times New Roman" w:cs="Times New Roman"/>
                <w:b/>
                <w:bCs/>
                <w:color w:val="000000"/>
                <w:lang w:eastAsia="en-IN"/>
              </w:rPr>
              <w:t>Count</w:t>
            </w:r>
          </w:p>
        </w:tc>
        <w:tc>
          <w:tcPr>
            <w:tcW w:w="2020" w:type="dxa"/>
            <w:tcBorders>
              <w:top w:val="nil"/>
              <w:left w:val="nil"/>
              <w:bottom w:val="single" w:sz="8" w:space="0" w:color="auto"/>
              <w:right w:val="single" w:sz="8" w:space="0" w:color="auto"/>
            </w:tcBorders>
            <w:shd w:val="clear" w:color="auto" w:fill="auto"/>
            <w:noWrap/>
            <w:vAlign w:val="bottom"/>
            <w:hideMark/>
          </w:tcPr>
          <w:p w14:paraId="51A0FB81" w14:textId="77777777" w:rsidR="005F49A8" w:rsidRPr="002F09F6" w:rsidRDefault="005F49A8" w:rsidP="00FE4AA2">
            <w:pPr>
              <w:spacing w:after="0" w:line="240" w:lineRule="auto"/>
              <w:jc w:val="right"/>
              <w:rPr>
                <w:rFonts w:ascii="Times New Roman" w:eastAsia="Times New Roman" w:hAnsi="Times New Roman" w:cs="Times New Roman"/>
                <w:color w:val="000000"/>
                <w:lang w:eastAsia="en-IN"/>
              </w:rPr>
            </w:pPr>
            <w:r w:rsidRPr="002F09F6">
              <w:rPr>
                <w:rFonts w:ascii="Times New Roman" w:eastAsia="Times New Roman" w:hAnsi="Times New Roman" w:cs="Times New Roman"/>
                <w:color w:val="000000"/>
                <w:lang w:eastAsia="en-IN"/>
              </w:rPr>
              <w:t>2857</w:t>
            </w:r>
          </w:p>
        </w:tc>
      </w:tr>
    </w:tbl>
    <w:p w14:paraId="72357600" w14:textId="77777777" w:rsidR="005F49A8" w:rsidRPr="00927BE4" w:rsidRDefault="005F49A8" w:rsidP="005F49A8">
      <w:pPr>
        <w:rPr>
          <w:rFonts w:ascii="Times New Roman" w:hAnsi="Times New Roman" w:cs="Times New Roman"/>
          <w:b/>
          <w:bCs/>
          <w:u w:val="single"/>
        </w:rPr>
      </w:pPr>
    </w:p>
    <w:p w14:paraId="07FCCED9" w14:textId="77777777" w:rsidR="005F49A8" w:rsidRDefault="005F49A8" w:rsidP="005F49A8">
      <w:pPr>
        <w:rPr>
          <w:rFonts w:ascii="Times New Roman" w:hAnsi="Times New Roman" w:cs="Times New Roman"/>
          <w:b/>
          <w:bCs/>
          <w:u w:val="single"/>
        </w:rPr>
      </w:pPr>
    </w:p>
    <w:p w14:paraId="0897FD3A" w14:textId="77777777" w:rsidR="005F49A8" w:rsidRDefault="005F49A8" w:rsidP="005F49A8">
      <w:pPr>
        <w:rPr>
          <w:rFonts w:ascii="Times New Roman" w:hAnsi="Times New Roman" w:cs="Times New Roman"/>
          <w:b/>
          <w:bCs/>
          <w:u w:val="single"/>
        </w:rPr>
      </w:pPr>
      <w:r>
        <w:rPr>
          <w:rFonts w:ascii="Times New Roman" w:hAnsi="Times New Roman" w:cs="Times New Roman"/>
          <w:b/>
          <w:bCs/>
          <w:u w:val="single"/>
        </w:rPr>
        <w:t>Visualization of reported cases of measles per thousand population vs thinness in the population % aged (10-19 years)</w:t>
      </w:r>
    </w:p>
    <w:p w14:paraId="49DA5BDB" w14:textId="77777777" w:rsidR="005F49A8" w:rsidRDefault="005F49A8" w:rsidP="005F49A8">
      <w:pPr>
        <w:rPr>
          <w:rFonts w:ascii="Times New Roman" w:hAnsi="Times New Roman" w:cs="Times New Roman"/>
          <w:b/>
          <w:bCs/>
          <w:u w:val="single"/>
        </w:rPr>
      </w:pPr>
      <w:r w:rsidRPr="00242993">
        <w:rPr>
          <w:rFonts w:ascii="Times New Roman" w:hAnsi="Times New Roman" w:cs="Times New Roman"/>
          <w:b/>
          <w:bCs/>
          <w:noProof/>
          <w:u w:val="single"/>
          <w:lang w:val="en-US"/>
        </w:rPr>
        <mc:AlternateContent>
          <mc:Choice Requires="wps">
            <w:drawing>
              <wp:anchor distT="45720" distB="45720" distL="114300" distR="114300" simplePos="0" relativeHeight="251666432" behindDoc="0" locked="0" layoutInCell="1" allowOverlap="1" wp14:anchorId="52DC7ABE" wp14:editId="6F5DB86B">
                <wp:simplePos x="0" y="0"/>
                <wp:positionH relativeFrom="margin">
                  <wp:posOffset>-501650</wp:posOffset>
                </wp:positionH>
                <wp:positionV relativeFrom="paragraph">
                  <wp:posOffset>2980690</wp:posOffset>
                </wp:positionV>
                <wp:extent cx="6864985" cy="77406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985" cy="774065"/>
                        </a:xfrm>
                        <a:prstGeom prst="rect">
                          <a:avLst/>
                        </a:prstGeom>
                        <a:solidFill>
                          <a:srgbClr val="FFFFFF"/>
                        </a:solidFill>
                        <a:ln w="9525">
                          <a:noFill/>
                          <a:miter lim="800000"/>
                          <a:headEnd/>
                          <a:tailEnd/>
                        </a:ln>
                      </wps:spPr>
                      <wps:txbx>
                        <w:txbxContent>
                          <w:p w14:paraId="17527D6A" w14:textId="77777777" w:rsidR="005F49A8" w:rsidRPr="00DB126A" w:rsidRDefault="005F49A8" w:rsidP="005F49A8">
                            <w:pPr>
                              <w:jc w:val="center"/>
                              <w:rPr>
                                <w:rFonts w:ascii="Times New Roman" w:hAnsi="Times New Roman" w:cs="Times New Roman"/>
                                <w:b/>
                                <w:bCs/>
                                <w:sz w:val="28"/>
                                <w:szCs w:val="28"/>
                              </w:rPr>
                            </w:pPr>
                            <w:r w:rsidRPr="00DB126A">
                              <w:rPr>
                                <w:rFonts w:ascii="Times New Roman" w:hAnsi="Times New Roman" w:cs="Times New Roman"/>
                                <w:b/>
                                <w:bCs/>
                                <w:sz w:val="28"/>
                                <w:szCs w:val="28"/>
                              </w:rPr>
                              <w:t>As we see in the graph above, we can speculate that whenever thinness has peaked, measles has peaked too, however only in some places. Exceptions exist.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C7ABE" id="Text Box 2" o:spid="_x0000_s1027" type="#_x0000_t202" style="position:absolute;margin-left:-39.5pt;margin-top:234.7pt;width:540.55pt;height:60.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" stroked="f">
                <v:textbox>
                  <w:txbxContent>
                    <w:p w14:paraId="17527D6A" w14:textId="77777777" w:rsidR="005F49A8" w:rsidRPr="00DB126A" w:rsidRDefault="005F49A8" w:rsidP="005F49A8">
                      <w:pPr>
                        <w:jc w:val="center"/>
                        <w:rPr>
                          <w:rFonts w:ascii="Times New Roman" w:hAnsi="Times New Roman" w:cs="Times New Roman"/>
                          <w:b/>
                          <w:bCs/>
                          <w:sz w:val="28"/>
                          <w:szCs w:val="28"/>
                        </w:rPr>
                      </w:pPr>
                      <w:r w:rsidRPr="00DB126A">
                        <w:rPr>
                          <w:rFonts w:ascii="Times New Roman" w:hAnsi="Times New Roman" w:cs="Times New Roman"/>
                          <w:b/>
                          <w:bCs/>
                          <w:sz w:val="28"/>
                          <w:szCs w:val="28"/>
                        </w:rPr>
                        <w:t>As we see in the graph above, we can speculate that whenever thinness has peaked, measles has peaked too, however only in some places. Exceptions exist.</w:t>
                      </w:r>
                    </w:p>
                  </w:txbxContent>
                </v:textbox>
                <w10:wrap type="square" anchorx="margin"/>
              </v:shape>
            </w:pict>
          </mc:Fallback>
        </mc:AlternateContent>
      </w:r>
      <w:r>
        <w:rPr>
          <w:noProof/>
          <w:lang w:val="en-US"/>
        </w:rPr>
        <w:drawing>
          <wp:anchor distT="0" distB="0" distL="114300" distR="114300" simplePos="0" relativeHeight="251665408" behindDoc="0" locked="0" layoutInCell="1" allowOverlap="1" wp14:anchorId="7978C233" wp14:editId="28BF1CEF">
            <wp:simplePos x="0" y="0"/>
            <wp:positionH relativeFrom="column">
              <wp:posOffset>-515661</wp:posOffset>
            </wp:positionH>
            <wp:positionV relativeFrom="paragraph">
              <wp:posOffset>245253</wp:posOffset>
            </wp:positionV>
            <wp:extent cx="6894195" cy="2658745"/>
            <wp:effectExtent l="0" t="0" r="1905" b="8255"/>
            <wp:wrapTopAndBottom/>
            <wp:docPr id="17" name="Chart 17">
              <a:extLst xmlns:a="http://schemas.openxmlformats.org/drawingml/2006/main">
                <a:ext uri="{FF2B5EF4-FFF2-40B4-BE49-F238E27FC236}">
                  <a16:creationId xmlns:a16="http://schemas.microsoft.com/office/drawing/2014/main" id="{A04C72E0-4BEB-4FF7-9E2C-812C007DFF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14:paraId="29171385" w14:textId="05B8C589" w:rsidR="00BE51A3" w:rsidRPr="00BE51A3" w:rsidRDefault="00BE51A3" w:rsidP="00BE51A3">
      <w:pPr>
        <w:spacing w:line="360" w:lineRule="auto"/>
        <w:rPr>
          <w:rFonts w:ascii="Times New Roman" w:hAnsi="Times New Roman" w:cs="Times New Roman"/>
          <w:sz w:val="24"/>
          <w:szCs w:val="24"/>
          <w:lang w:val="en-US"/>
        </w:rPr>
      </w:pPr>
      <w:r w:rsidRPr="00BE51A3">
        <w:rPr>
          <w:rFonts w:ascii="Times New Roman" w:hAnsi="Times New Roman" w:cs="Times New Roman"/>
          <w:sz w:val="24"/>
          <w:szCs w:val="24"/>
          <w:lang w:val="en-US"/>
        </w:rPr>
        <w:t xml:space="preserve">Next, to visualize the relation between life expectancy and population, we use histograms and line diagrams. To get a detailed view, we specifically consider data of different countries only for the year 2015. </w:t>
      </w:r>
    </w:p>
    <w:p w14:paraId="7554941A" w14:textId="77777777" w:rsidR="00BE51A3" w:rsidRDefault="00BE51A3" w:rsidP="00BE51A3">
      <w:pPr>
        <w:spacing w:line="360" w:lineRule="auto"/>
        <w:rPr>
          <w:rFonts w:ascii="Times New Roman" w:hAnsi="Times New Roman" w:cs="Times New Roman"/>
          <w:sz w:val="24"/>
          <w:szCs w:val="24"/>
          <w:lang w:val="en-US"/>
        </w:rPr>
      </w:pPr>
      <w:r>
        <w:rPr>
          <w:noProof/>
          <w:lang w:val="en-US"/>
        </w:rPr>
        <mc:AlternateContent>
          <mc:Choice Requires="cx1">
            <w:drawing>
              <wp:inline distT="0" distB="0" distL="0" distR="0" wp14:anchorId="66D1EE92" wp14:editId="1EBA44E3">
                <wp:extent cx="5731510" cy="2928620"/>
                <wp:effectExtent l="0" t="0" r="2540" b="5080"/>
                <wp:docPr id="18" name="Chart 18">
                  <a:extLst xmlns:a="http://schemas.openxmlformats.org/drawingml/2006/main">
                    <a:ext uri="{FF2B5EF4-FFF2-40B4-BE49-F238E27FC236}">
                      <a16:creationId xmlns:a16="http://schemas.microsoft.com/office/drawing/2014/main" id="{6FA36D45-4BBA-4996-995F-C075A04D24D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66D1EE92" wp14:editId="1EBA44E3">
                <wp:extent cx="5731510" cy="2928620"/>
                <wp:effectExtent l="0" t="0" r="2540" b="5080"/>
                <wp:docPr id="18" name="Chart 18">
                  <a:extLst xmlns:a="http://schemas.openxmlformats.org/drawingml/2006/main">
                    <a:ext uri="{FF2B5EF4-FFF2-40B4-BE49-F238E27FC236}">
                      <a16:creationId xmlns:a16="http://schemas.microsoft.com/office/drawing/2014/main" id="{6FA36D45-4BBA-4996-995F-C075A04D24D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Chart 18">
                          <a:extLst>
                            <a:ext uri="{FF2B5EF4-FFF2-40B4-BE49-F238E27FC236}">
                              <a16:creationId xmlns:a16="http://schemas.microsoft.com/office/drawing/2014/main" id="{6FA36D45-4BBA-4996-995F-C075A04D24D5}"/>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731510" cy="2928620"/>
                        </a:xfrm>
                        <a:prstGeom prst="rect">
                          <a:avLst/>
                        </a:prstGeom>
                      </pic:spPr>
                    </pic:pic>
                  </a:graphicData>
                </a:graphic>
              </wp:inline>
            </w:drawing>
          </mc:Fallback>
        </mc:AlternateContent>
      </w:r>
    </w:p>
    <w:p w14:paraId="48C2B1E4" w14:textId="77777777" w:rsidR="00BE51A3" w:rsidRDefault="00BE51A3" w:rsidP="00BE51A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above frequency histogram depicts the life expectancies of 142 countries around the world for the year 2015. The life expectancy is grouped in bins of 4 to aid visualization. </w:t>
      </w:r>
    </w:p>
    <w:p w14:paraId="702F48D3" w14:textId="77777777" w:rsidR="00BE51A3" w:rsidRDefault="00BE51A3" w:rsidP="00BE51A3">
      <w:pPr>
        <w:spacing w:line="360" w:lineRule="auto"/>
        <w:rPr>
          <w:rFonts w:ascii="Times New Roman" w:hAnsi="Times New Roman" w:cs="Times New Roman"/>
          <w:sz w:val="24"/>
          <w:szCs w:val="24"/>
          <w:lang w:val="en-US"/>
        </w:rPr>
      </w:pPr>
    </w:p>
    <w:p w14:paraId="6109AE0D" w14:textId="77777777" w:rsidR="00BE51A3" w:rsidRDefault="00BE51A3" w:rsidP="00BE51A3">
      <w:pPr>
        <w:spacing w:line="360" w:lineRule="auto"/>
        <w:rPr>
          <w:rFonts w:ascii="Times New Roman" w:hAnsi="Times New Roman" w:cs="Times New Roman"/>
          <w:sz w:val="24"/>
          <w:szCs w:val="24"/>
          <w:lang w:val="en-US"/>
        </w:rPr>
      </w:pPr>
      <w:r>
        <w:rPr>
          <w:noProof/>
          <w:lang w:val="en-US"/>
        </w:rPr>
        <w:drawing>
          <wp:inline distT="0" distB="0" distL="0" distR="0" wp14:anchorId="6AF176E1" wp14:editId="4C6A7B57">
            <wp:extent cx="5715000" cy="2659380"/>
            <wp:effectExtent l="0" t="0" r="0" b="7620"/>
            <wp:docPr id="23" name="Chart 23">
              <a:extLst xmlns:a="http://schemas.openxmlformats.org/drawingml/2006/main">
                <a:ext uri="{FF2B5EF4-FFF2-40B4-BE49-F238E27FC236}">
                  <a16:creationId xmlns:a16="http://schemas.microsoft.com/office/drawing/2014/main" id="{E17016B2-A914-4B92-AEBA-43DD110EE2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B671C09" w14:textId="77777777" w:rsidR="00BE51A3" w:rsidRDefault="00BE51A3" w:rsidP="00BE51A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above line diagram represents the variation in population across the countries for the year 2015.</w:t>
      </w:r>
    </w:p>
    <w:p w14:paraId="4DAB7403" w14:textId="77777777" w:rsidR="00BE51A3" w:rsidRDefault="00BE51A3" w:rsidP="00BE51A3">
      <w:pPr>
        <w:spacing w:line="360" w:lineRule="auto"/>
        <w:rPr>
          <w:rFonts w:ascii="Times New Roman" w:hAnsi="Times New Roman" w:cs="Times New Roman"/>
          <w:sz w:val="24"/>
          <w:szCs w:val="24"/>
          <w:lang w:val="en-US"/>
        </w:rPr>
      </w:pPr>
      <w:r>
        <w:rPr>
          <w:noProof/>
          <w:lang w:val="en-US"/>
        </w:rPr>
        <w:drawing>
          <wp:inline distT="0" distB="0" distL="0" distR="0" wp14:anchorId="2C0A9E23" wp14:editId="2E615CEA">
            <wp:extent cx="5731510" cy="3105785"/>
            <wp:effectExtent l="0" t="0" r="2540" b="18415"/>
            <wp:docPr id="24" name="Chart 24">
              <a:extLst xmlns:a="http://schemas.openxmlformats.org/drawingml/2006/main">
                <a:ext uri="{FF2B5EF4-FFF2-40B4-BE49-F238E27FC236}">
                  <a16:creationId xmlns:a16="http://schemas.microsoft.com/office/drawing/2014/main" id="{2798956F-199A-41C0-931C-60A104FC59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58E82C3" w14:textId="77777777" w:rsidR="00BE51A3" w:rsidRDefault="00BE51A3" w:rsidP="00BE51A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above line chart depicts the variations in life expectancies of different countries for the year 2015. As we can see in the chart, the life expectancy is concentrated between 60-80 for all countries considered, in the year 2015.</w:t>
      </w:r>
    </w:p>
    <w:p w14:paraId="073B4D5B" w14:textId="77777777" w:rsidR="00BE51A3" w:rsidRDefault="00BE51A3" w:rsidP="00BE51A3">
      <w:pPr>
        <w:spacing w:line="360" w:lineRule="auto"/>
        <w:rPr>
          <w:rFonts w:ascii="Times New Roman" w:hAnsi="Times New Roman" w:cs="Times New Roman"/>
          <w:sz w:val="24"/>
          <w:szCs w:val="24"/>
          <w:lang w:val="en-US"/>
        </w:rPr>
      </w:pPr>
    </w:p>
    <w:tbl>
      <w:tblPr>
        <w:tblpPr w:leftFromText="180" w:rightFromText="180" w:vertAnchor="text" w:horzAnchor="page" w:tblpX="6565" w:tblpY="649"/>
        <w:tblW w:w="4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366"/>
      </w:tblGrid>
      <w:tr w:rsidR="00BE51A3" w:rsidRPr="000E535B" w14:paraId="474BF082" w14:textId="77777777" w:rsidTr="006D37D2">
        <w:trPr>
          <w:trHeight w:val="315"/>
        </w:trPr>
        <w:tc>
          <w:tcPr>
            <w:tcW w:w="4488" w:type="dxa"/>
            <w:gridSpan w:val="2"/>
            <w:shd w:val="clear" w:color="auto" w:fill="auto"/>
            <w:noWrap/>
            <w:vAlign w:val="bottom"/>
            <w:hideMark/>
          </w:tcPr>
          <w:p w14:paraId="09135FB9" w14:textId="77777777" w:rsidR="00BE51A3" w:rsidRPr="000E535B" w:rsidRDefault="00BE51A3" w:rsidP="006D37D2">
            <w:pPr>
              <w:spacing w:after="0" w:line="240" w:lineRule="auto"/>
              <w:jc w:val="center"/>
              <w:rPr>
                <w:rFonts w:ascii="Times New Roman" w:eastAsia="Times New Roman" w:hAnsi="Times New Roman" w:cs="Times New Roman"/>
                <w:b/>
                <w:bCs/>
                <w:color w:val="000000"/>
                <w:sz w:val="24"/>
                <w:szCs w:val="24"/>
                <w:lang w:eastAsia="en-IN"/>
              </w:rPr>
            </w:pPr>
            <w:r w:rsidRPr="000E535B">
              <w:rPr>
                <w:rFonts w:ascii="Times New Roman" w:eastAsia="Times New Roman" w:hAnsi="Times New Roman" w:cs="Times New Roman"/>
                <w:b/>
                <w:bCs/>
                <w:color w:val="000000"/>
                <w:sz w:val="24"/>
                <w:szCs w:val="24"/>
                <w:lang w:eastAsia="en-IN"/>
              </w:rPr>
              <w:t xml:space="preserve">Population </w:t>
            </w:r>
          </w:p>
        </w:tc>
      </w:tr>
      <w:tr w:rsidR="00BE51A3" w:rsidRPr="000E535B" w14:paraId="736E143F" w14:textId="77777777" w:rsidTr="006D37D2">
        <w:trPr>
          <w:trHeight w:val="315"/>
        </w:trPr>
        <w:tc>
          <w:tcPr>
            <w:tcW w:w="2122" w:type="dxa"/>
            <w:shd w:val="clear" w:color="auto" w:fill="auto"/>
            <w:noWrap/>
            <w:vAlign w:val="bottom"/>
            <w:hideMark/>
          </w:tcPr>
          <w:p w14:paraId="47567CD3" w14:textId="77777777" w:rsidR="00BE51A3" w:rsidRPr="000E535B" w:rsidRDefault="00BE51A3" w:rsidP="006D37D2">
            <w:pPr>
              <w:spacing w:after="0" w:line="240" w:lineRule="auto"/>
              <w:jc w:val="center"/>
              <w:rPr>
                <w:rFonts w:ascii="Times New Roman" w:eastAsia="Times New Roman" w:hAnsi="Times New Roman" w:cs="Times New Roman"/>
                <w:color w:val="000000"/>
                <w:sz w:val="24"/>
                <w:szCs w:val="24"/>
                <w:lang w:eastAsia="en-IN"/>
              </w:rPr>
            </w:pPr>
          </w:p>
        </w:tc>
        <w:tc>
          <w:tcPr>
            <w:tcW w:w="2366" w:type="dxa"/>
            <w:shd w:val="clear" w:color="auto" w:fill="auto"/>
            <w:noWrap/>
            <w:vAlign w:val="bottom"/>
            <w:hideMark/>
          </w:tcPr>
          <w:p w14:paraId="5BFF7D12" w14:textId="77777777" w:rsidR="00BE51A3" w:rsidRPr="000E535B" w:rsidRDefault="00BE51A3" w:rsidP="006D37D2">
            <w:pPr>
              <w:spacing w:after="0" w:line="240" w:lineRule="auto"/>
              <w:rPr>
                <w:rFonts w:ascii="Times New Roman" w:eastAsia="Times New Roman" w:hAnsi="Times New Roman" w:cs="Times New Roman"/>
                <w:sz w:val="24"/>
                <w:szCs w:val="24"/>
                <w:lang w:eastAsia="en-IN"/>
              </w:rPr>
            </w:pPr>
          </w:p>
        </w:tc>
      </w:tr>
      <w:tr w:rsidR="00BE51A3" w:rsidRPr="000E535B" w14:paraId="18D0A1C7" w14:textId="77777777" w:rsidTr="006D37D2">
        <w:trPr>
          <w:trHeight w:val="315"/>
        </w:trPr>
        <w:tc>
          <w:tcPr>
            <w:tcW w:w="2122" w:type="dxa"/>
            <w:shd w:val="clear" w:color="auto" w:fill="auto"/>
            <w:noWrap/>
            <w:vAlign w:val="bottom"/>
            <w:hideMark/>
          </w:tcPr>
          <w:p w14:paraId="610BA6A0"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Mean</w:t>
            </w:r>
          </w:p>
        </w:tc>
        <w:tc>
          <w:tcPr>
            <w:tcW w:w="2366" w:type="dxa"/>
            <w:shd w:val="clear" w:color="auto" w:fill="auto"/>
            <w:noWrap/>
            <w:vAlign w:val="bottom"/>
            <w:hideMark/>
          </w:tcPr>
          <w:p w14:paraId="17043E24"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12788046</w:t>
            </w:r>
          </w:p>
        </w:tc>
      </w:tr>
      <w:tr w:rsidR="00BE51A3" w:rsidRPr="000E535B" w14:paraId="32FABD18" w14:textId="77777777" w:rsidTr="006D37D2">
        <w:trPr>
          <w:trHeight w:val="315"/>
        </w:trPr>
        <w:tc>
          <w:tcPr>
            <w:tcW w:w="2122" w:type="dxa"/>
            <w:shd w:val="clear" w:color="auto" w:fill="auto"/>
            <w:noWrap/>
            <w:vAlign w:val="bottom"/>
            <w:hideMark/>
          </w:tcPr>
          <w:p w14:paraId="16DB19B3"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Standard Error</w:t>
            </w:r>
          </w:p>
        </w:tc>
        <w:tc>
          <w:tcPr>
            <w:tcW w:w="2366" w:type="dxa"/>
            <w:shd w:val="clear" w:color="auto" w:fill="auto"/>
            <w:noWrap/>
            <w:vAlign w:val="bottom"/>
            <w:hideMark/>
          </w:tcPr>
          <w:p w14:paraId="6E75A9A9"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1284434</w:t>
            </w:r>
          </w:p>
        </w:tc>
      </w:tr>
      <w:tr w:rsidR="00BE51A3" w:rsidRPr="000E535B" w14:paraId="3B8E94A5" w14:textId="77777777" w:rsidTr="006D37D2">
        <w:trPr>
          <w:trHeight w:val="315"/>
        </w:trPr>
        <w:tc>
          <w:tcPr>
            <w:tcW w:w="2122" w:type="dxa"/>
            <w:shd w:val="clear" w:color="auto" w:fill="auto"/>
            <w:noWrap/>
            <w:vAlign w:val="bottom"/>
            <w:hideMark/>
          </w:tcPr>
          <w:p w14:paraId="58350F91"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Median</w:t>
            </w:r>
          </w:p>
        </w:tc>
        <w:tc>
          <w:tcPr>
            <w:tcW w:w="2366" w:type="dxa"/>
            <w:shd w:val="clear" w:color="auto" w:fill="auto"/>
            <w:noWrap/>
            <w:vAlign w:val="bottom"/>
            <w:hideMark/>
          </w:tcPr>
          <w:p w14:paraId="06A32351"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1376133</w:t>
            </w:r>
          </w:p>
        </w:tc>
      </w:tr>
      <w:tr w:rsidR="00BE51A3" w:rsidRPr="000E535B" w14:paraId="510BAB5C" w14:textId="77777777" w:rsidTr="006D37D2">
        <w:trPr>
          <w:trHeight w:val="315"/>
        </w:trPr>
        <w:tc>
          <w:tcPr>
            <w:tcW w:w="2122" w:type="dxa"/>
            <w:shd w:val="clear" w:color="auto" w:fill="auto"/>
            <w:noWrap/>
            <w:vAlign w:val="bottom"/>
            <w:hideMark/>
          </w:tcPr>
          <w:p w14:paraId="67E95CF3"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Mode</w:t>
            </w:r>
          </w:p>
        </w:tc>
        <w:tc>
          <w:tcPr>
            <w:tcW w:w="2366" w:type="dxa"/>
            <w:shd w:val="clear" w:color="auto" w:fill="auto"/>
            <w:noWrap/>
            <w:vAlign w:val="bottom"/>
            <w:hideMark/>
          </w:tcPr>
          <w:p w14:paraId="7E9FBC67"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444</w:t>
            </w:r>
          </w:p>
        </w:tc>
      </w:tr>
      <w:tr w:rsidR="00BE51A3" w:rsidRPr="000E535B" w14:paraId="3EE5F57D" w14:textId="77777777" w:rsidTr="006D37D2">
        <w:trPr>
          <w:trHeight w:val="315"/>
        </w:trPr>
        <w:tc>
          <w:tcPr>
            <w:tcW w:w="2122" w:type="dxa"/>
            <w:shd w:val="clear" w:color="auto" w:fill="auto"/>
            <w:noWrap/>
            <w:vAlign w:val="bottom"/>
            <w:hideMark/>
          </w:tcPr>
          <w:p w14:paraId="47B9D0A6"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Standard Deviation</w:t>
            </w:r>
          </w:p>
        </w:tc>
        <w:tc>
          <w:tcPr>
            <w:tcW w:w="2366" w:type="dxa"/>
            <w:shd w:val="clear" w:color="auto" w:fill="auto"/>
            <w:noWrap/>
            <w:vAlign w:val="bottom"/>
            <w:hideMark/>
          </w:tcPr>
          <w:p w14:paraId="3E863D2E"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61209729</w:t>
            </w:r>
          </w:p>
        </w:tc>
      </w:tr>
      <w:tr w:rsidR="00BE51A3" w:rsidRPr="000E535B" w14:paraId="083A2F13" w14:textId="77777777" w:rsidTr="006D37D2">
        <w:trPr>
          <w:trHeight w:val="315"/>
        </w:trPr>
        <w:tc>
          <w:tcPr>
            <w:tcW w:w="2122" w:type="dxa"/>
            <w:shd w:val="clear" w:color="auto" w:fill="auto"/>
            <w:noWrap/>
            <w:vAlign w:val="bottom"/>
            <w:hideMark/>
          </w:tcPr>
          <w:p w14:paraId="170785D8"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Sample Variance</w:t>
            </w:r>
          </w:p>
        </w:tc>
        <w:tc>
          <w:tcPr>
            <w:tcW w:w="2366" w:type="dxa"/>
            <w:shd w:val="clear" w:color="auto" w:fill="auto"/>
            <w:noWrap/>
            <w:vAlign w:val="bottom"/>
            <w:hideMark/>
          </w:tcPr>
          <w:p w14:paraId="16A6633F"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3.75E+15</w:t>
            </w:r>
          </w:p>
        </w:tc>
      </w:tr>
      <w:tr w:rsidR="00BE51A3" w:rsidRPr="000E535B" w14:paraId="31BDD1BF" w14:textId="77777777" w:rsidTr="006D37D2">
        <w:trPr>
          <w:trHeight w:val="315"/>
        </w:trPr>
        <w:tc>
          <w:tcPr>
            <w:tcW w:w="2122" w:type="dxa"/>
            <w:shd w:val="clear" w:color="auto" w:fill="auto"/>
            <w:noWrap/>
            <w:vAlign w:val="bottom"/>
            <w:hideMark/>
          </w:tcPr>
          <w:p w14:paraId="3B2C8E72"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Kurtosis</w:t>
            </w:r>
          </w:p>
        </w:tc>
        <w:tc>
          <w:tcPr>
            <w:tcW w:w="2366" w:type="dxa"/>
            <w:shd w:val="clear" w:color="auto" w:fill="auto"/>
            <w:noWrap/>
            <w:vAlign w:val="bottom"/>
            <w:hideMark/>
          </w:tcPr>
          <w:p w14:paraId="37617B23"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296.0741</w:t>
            </w:r>
          </w:p>
        </w:tc>
      </w:tr>
      <w:tr w:rsidR="00BE51A3" w:rsidRPr="000E535B" w14:paraId="755DACF2" w14:textId="77777777" w:rsidTr="006D37D2">
        <w:trPr>
          <w:trHeight w:val="315"/>
        </w:trPr>
        <w:tc>
          <w:tcPr>
            <w:tcW w:w="2122" w:type="dxa"/>
            <w:shd w:val="clear" w:color="auto" w:fill="auto"/>
            <w:noWrap/>
            <w:vAlign w:val="bottom"/>
            <w:hideMark/>
          </w:tcPr>
          <w:p w14:paraId="5A2452AB"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Skewness</w:t>
            </w:r>
          </w:p>
        </w:tc>
        <w:tc>
          <w:tcPr>
            <w:tcW w:w="2366" w:type="dxa"/>
            <w:shd w:val="clear" w:color="auto" w:fill="auto"/>
            <w:noWrap/>
            <w:vAlign w:val="bottom"/>
            <w:hideMark/>
          </w:tcPr>
          <w:p w14:paraId="3E84527F"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15.86513</w:t>
            </w:r>
          </w:p>
        </w:tc>
      </w:tr>
      <w:tr w:rsidR="00BE51A3" w:rsidRPr="000E535B" w14:paraId="714DD9FD" w14:textId="77777777" w:rsidTr="006D37D2">
        <w:trPr>
          <w:trHeight w:val="315"/>
        </w:trPr>
        <w:tc>
          <w:tcPr>
            <w:tcW w:w="2122" w:type="dxa"/>
            <w:shd w:val="clear" w:color="auto" w:fill="auto"/>
            <w:noWrap/>
            <w:vAlign w:val="bottom"/>
            <w:hideMark/>
          </w:tcPr>
          <w:p w14:paraId="25C0C5D0"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Range</w:t>
            </w:r>
          </w:p>
        </w:tc>
        <w:tc>
          <w:tcPr>
            <w:tcW w:w="2366" w:type="dxa"/>
            <w:shd w:val="clear" w:color="auto" w:fill="auto"/>
            <w:noWrap/>
            <w:vAlign w:val="bottom"/>
            <w:hideMark/>
          </w:tcPr>
          <w:p w14:paraId="6F7186D0"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1.29E+09</w:t>
            </w:r>
          </w:p>
        </w:tc>
      </w:tr>
      <w:tr w:rsidR="00BE51A3" w:rsidRPr="000E535B" w14:paraId="71D440B0" w14:textId="77777777" w:rsidTr="006D37D2">
        <w:trPr>
          <w:trHeight w:val="315"/>
        </w:trPr>
        <w:tc>
          <w:tcPr>
            <w:tcW w:w="2122" w:type="dxa"/>
            <w:shd w:val="clear" w:color="auto" w:fill="auto"/>
            <w:noWrap/>
            <w:vAlign w:val="bottom"/>
            <w:hideMark/>
          </w:tcPr>
          <w:p w14:paraId="52B0A5A3"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Minimum</w:t>
            </w:r>
          </w:p>
        </w:tc>
        <w:tc>
          <w:tcPr>
            <w:tcW w:w="2366" w:type="dxa"/>
            <w:shd w:val="clear" w:color="auto" w:fill="auto"/>
            <w:noWrap/>
            <w:vAlign w:val="bottom"/>
            <w:hideMark/>
          </w:tcPr>
          <w:p w14:paraId="5DCF3940"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34</w:t>
            </w:r>
          </w:p>
        </w:tc>
      </w:tr>
      <w:tr w:rsidR="00BE51A3" w:rsidRPr="000E535B" w14:paraId="58DF09FA" w14:textId="77777777" w:rsidTr="006D37D2">
        <w:trPr>
          <w:trHeight w:val="315"/>
        </w:trPr>
        <w:tc>
          <w:tcPr>
            <w:tcW w:w="2122" w:type="dxa"/>
            <w:shd w:val="clear" w:color="auto" w:fill="auto"/>
            <w:noWrap/>
            <w:vAlign w:val="bottom"/>
            <w:hideMark/>
          </w:tcPr>
          <w:p w14:paraId="76C2841D"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Maximum</w:t>
            </w:r>
          </w:p>
        </w:tc>
        <w:tc>
          <w:tcPr>
            <w:tcW w:w="2366" w:type="dxa"/>
            <w:shd w:val="clear" w:color="auto" w:fill="auto"/>
            <w:noWrap/>
            <w:vAlign w:val="bottom"/>
            <w:hideMark/>
          </w:tcPr>
          <w:p w14:paraId="1F534732"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1.29E+09</w:t>
            </w:r>
          </w:p>
        </w:tc>
      </w:tr>
      <w:tr w:rsidR="00BE51A3" w:rsidRPr="000E535B" w14:paraId="7E240EF8" w14:textId="77777777" w:rsidTr="006D37D2">
        <w:trPr>
          <w:trHeight w:val="315"/>
        </w:trPr>
        <w:tc>
          <w:tcPr>
            <w:tcW w:w="2122" w:type="dxa"/>
            <w:shd w:val="clear" w:color="auto" w:fill="auto"/>
            <w:noWrap/>
            <w:vAlign w:val="bottom"/>
            <w:hideMark/>
          </w:tcPr>
          <w:p w14:paraId="7F8E9A3A"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Sum</w:t>
            </w:r>
          </w:p>
        </w:tc>
        <w:tc>
          <w:tcPr>
            <w:tcW w:w="2366" w:type="dxa"/>
            <w:shd w:val="clear" w:color="auto" w:fill="auto"/>
            <w:noWrap/>
            <w:vAlign w:val="bottom"/>
            <w:hideMark/>
          </w:tcPr>
          <w:p w14:paraId="1CBF9E2E"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2.9E+10</w:t>
            </w:r>
          </w:p>
        </w:tc>
      </w:tr>
      <w:tr w:rsidR="00BE51A3" w:rsidRPr="000E535B" w14:paraId="0FD29FB4" w14:textId="77777777" w:rsidTr="006D37D2">
        <w:trPr>
          <w:trHeight w:val="328"/>
        </w:trPr>
        <w:tc>
          <w:tcPr>
            <w:tcW w:w="2122" w:type="dxa"/>
            <w:shd w:val="clear" w:color="auto" w:fill="auto"/>
            <w:noWrap/>
            <w:vAlign w:val="bottom"/>
            <w:hideMark/>
          </w:tcPr>
          <w:p w14:paraId="485F2C24"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Count</w:t>
            </w:r>
          </w:p>
        </w:tc>
        <w:tc>
          <w:tcPr>
            <w:tcW w:w="2366" w:type="dxa"/>
            <w:shd w:val="clear" w:color="auto" w:fill="auto"/>
            <w:noWrap/>
            <w:vAlign w:val="bottom"/>
            <w:hideMark/>
          </w:tcPr>
          <w:p w14:paraId="062D3839"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2271</w:t>
            </w:r>
          </w:p>
        </w:tc>
      </w:tr>
    </w:tbl>
    <w:p w14:paraId="1E456A53" w14:textId="77777777" w:rsidR="00BE51A3" w:rsidRPr="000E535B" w:rsidRDefault="00BE51A3" w:rsidP="00BE51A3">
      <w:pPr>
        <w:spacing w:line="360" w:lineRule="auto"/>
        <w:rPr>
          <w:rFonts w:ascii="Times New Roman" w:hAnsi="Times New Roman" w:cs="Times New Roman"/>
          <w:b/>
          <w:bCs/>
          <w:sz w:val="24"/>
          <w:szCs w:val="24"/>
          <w:u w:val="single"/>
          <w:lang w:val="en-US"/>
        </w:rPr>
      </w:pPr>
      <w:r w:rsidRPr="000E535B">
        <w:rPr>
          <w:rFonts w:ascii="Times New Roman" w:hAnsi="Times New Roman" w:cs="Times New Roman"/>
          <w:b/>
          <w:bCs/>
          <w:sz w:val="24"/>
          <w:szCs w:val="24"/>
          <w:u w:val="single"/>
          <w:lang w:val="en-US"/>
        </w:rPr>
        <w:t>Summary Statistics for Life expectancy and Population of different countries for 2015</w:t>
      </w:r>
    </w:p>
    <w:tbl>
      <w:tblPr>
        <w:tblpPr w:leftFromText="180" w:rightFromText="180" w:vertAnchor="text" w:horzAnchor="page" w:tblpX="2269" w:tblpY="85"/>
        <w:tblOverlap w:val="never"/>
        <w:tblW w:w="4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368"/>
      </w:tblGrid>
      <w:tr w:rsidR="00BE51A3" w:rsidRPr="000E535B" w14:paraId="4A37AC45" w14:textId="77777777" w:rsidTr="006D37D2">
        <w:trPr>
          <w:trHeight w:val="312"/>
        </w:trPr>
        <w:tc>
          <w:tcPr>
            <w:tcW w:w="4631" w:type="dxa"/>
            <w:gridSpan w:val="2"/>
            <w:shd w:val="clear" w:color="auto" w:fill="auto"/>
            <w:noWrap/>
            <w:vAlign w:val="bottom"/>
            <w:hideMark/>
          </w:tcPr>
          <w:p w14:paraId="680CB2E3" w14:textId="77777777" w:rsidR="00BE51A3" w:rsidRPr="000E535B" w:rsidRDefault="00BE51A3" w:rsidP="006D37D2">
            <w:pPr>
              <w:spacing w:after="0" w:line="240" w:lineRule="auto"/>
              <w:jc w:val="center"/>
              <w:rPr>
                <w:rFonts w:ascii="Times New Roman" w:eastAsia="Times New Roman" w:hAnsi="Times New Roman" w:cs="Times New Roman"/>
                <w:b/>
                <w:bCs/>
                <w:color w:val="000000"/>
                <w:sz w:val="24"/>
                <w:szCs w:val="24"/>
                <w:lang w:eastAsia="en-IN"/>
              </w:rPr>
            </w:pPr>
            <w:r w:rsidRPr="000E535B">
              <w:rPr>
                <w:rFonts w:ascii="Times New Roman" w:eastAsia="Times New Roman" w:hAnsi="Times New Roman" w:cs="Times New Roman"/>
                <w:b/>
                <w:bCs/>
                <w:color w:val="000000"/>
                <w:sz w:val="24"/>
                <w:szCs w:val="24"/>
                <w:lang w:eastAsia="en-IN"/>
              </w:rPr>
              <w:t>Life Expectancy</w:t>
            </w:r>
          </w:p>
        </w:tc>
      </w:tr>
      <w:tr w:rsidR="00BE51A3" w:rsidRPr="000E535B" w14:paraId="5B203673" w14:textId="77777777" w:rsidTr="006D37D2">
        <w:trPr>
          <w:trHeight w:val="312"/>
        </w:trPr>
        <w:tc>
          <w:tcPr>
            <w:tcW w:w="2263" w:type="dxa"/>
            <w:shd w:val="clear" w:color="auto" w:fill="auto"/>
            <w:noWrap/>
            <w:vAlign w:val="bottom"/>
            <w:hideMark/>
          </w:tcPr>
          <w:p w14:paraId="54D8ABEE" w14:textId="77777777" w:rsidR="00BE51A3" w:rsidRPr="000E535B" w:rsidRDefault="00BE51A3" w:rsidP="006D37D2">
            <w:pPr>
              <w:spacing w:after="0" w:line="240" w:lineRule="auto"/>
              <w:jc w:val="center"/>
              <w:rPr>
                <w:rFonts w:ascii="Times New Roman" w:eastAsia="Times New Roman" w:hAnsi="Times New Roman" w:cs="Times New Roman"/>
                <w:color w:val="000000"/>
                <w:sz w:val="24"/>
                <w:szCs w:val="24"/>
                <w:lang w:eastAsia="en-IN"/>
              </w:rPr>
            </w:pPr>
          </w:p>
        </w:tc>
        <w:tc>
          <w:tcPr>
            <w:tcW w:w="2368" w:type="dxa"/>
            <w:shd w:val="clear" w:color="auto" w:fill="auto"/>
            <w:noWrap/>
            <w:vAlign w:val="bottom"/>
            <w:hideMark/>
          </w:tcPr>
          <w:p w14:paraId="1748B3A3" w14:textId="77777777" w:rsidR="00BE51A3" w:rsidRPr="000E535B" w:rsidRDefault="00BE51A3" w:rsidP="006D37D2">
            <w:pPr>
              <w:spacing w:after="0" w:line="240" w:lineRule="auto"/>
              <w:rPr>
                <w:rFonts w:ascii="Times New Roman" w:eastAsia="Times New Roman" w:hAnsi="Times New Roman" w:cs="Times New Roman"/>
                <w:sz w:val="24"/>
                <w:szCs w:val="24"/>
                <w:lang w:eastAsia="en-IN"/>
              </w:rPr>
            </w:pPr>
          </w:p>
        </w:tc>
      </w:tr>
      <w:tr w:rsidR="00BE51A3" w:rsidRPr="000E535B" w14:paraId="496D0227" w14:textId="77777777" w:rsidTr="006D37D2">
        <w:trPr>
          <w:trHeight w:val="312"/>
        </w:trPr>
        <w:tc>
          <w:tcPr>
            <w:tcW w:w="2263" w:type="dxa"/>
            <w:shd w:val="clear" w:color="auto" w:fill="auto"/>
            <w:noWrap/>
            <w:vAlign w:val="bottom"/>
            <w:hideMark/>
          </w:tcPr>
          <w:p w14:paraId="7DD5C97E"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Mean</w:t>
            </w:r>
          </w:p>
        </w:tc>
        <w:tc>
          <w:tcPr>
            <w:tcW w:w="2368" w:type="dxa"/>
            <w:shd w:val="clear" w:color="auto" w:fill="auto"/>
            <w:noWrap/>
            <w:vAlign w:val="bottom"/>
            <w:hideMark/>
          </w:tcPr>
          <w:p w14:paraId="0D9FE04F"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69.27284</w:t>
            </w:r>
          </w:p>
        </w:tc>
      </w:tr>
      <w:tr w:rsidR="00BE51A3" w:rsidRPr="000E535B" w14:paraId="1ABC3771" w14:textId="77777777" w:rsidTr="006D37D2">
        <w:trPr>
          <w:trHeight w:val="312"/>
        </w:trPr>
        <w:tc>
          <w:tcPr>
            <w:tcW w:w="2263" w:type="dxa"/>
            <w:shd w:val="clear" w:color="auto" w:fill="auto"/>
            <w:noWrap/>
            <w:vAlign w:val="bottom"/>
            <w:hideMark/>
          </w:tcPr>
          <w:p w14:paraId="75F868A2"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Standard Error</w:t>
            </w:r>
          </w:p>
        </w:tc>
        <w:tc>
          <w:tcPr>
            <w:tcW w:w="2368" w:type="dxa"/>
            <w:shd w:val="clear" w:color="auto" w:fill="auto"/>
            <w:noWrap/>
            <w:vAlign w:val="bottom"/>
            <w:hideMark/>
          </w:tcPr>
          <w:p w14:paraId="55D30038"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0.176361</w:t>
            </w:r>
          </w:p>
        </w:tc>
      </w:tr>
      <w:tr w:rsidR="00BE51A3" w:rsidRPr="000E535B" w14:paraId="3857F845" w14:textId="77777777" w:rsidTr="006D37D2">
        <w:trPr>
          <w:trHeight w:val="312"/>
        </w:trPr>
        <w:tc>
          <w:tcPr>
            <w:tcW w:w="2263" w:type="dxa"/>
            <w:shd w:val="clear" w:color="auto" w:fill="auto"/>
            <w:noWrap/>
            <w:vAlign w:val="bottom"/>
            <w:hideMark/>
          </w:tcPr>
          <w:p w14:paraId="41A7AE63"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Median</w:t>
            </w:r>
          </w:p>
        </w:tc>
        <w:tc>
          <w:tcPr>
            <w:tcW w:w="2368" w:type="dxa"/>
            <w:shd w:val="clear" w:color="auto" w:fill="auto"/>
            <w:noWrap/>
            <w:vAlign w:val="bottom"/>
            <w:hideMark/>
          </w:tcPr>
          <w:p w14:paraId="58D9D89E"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72.05</w:t>
            </w:r>
          </w:p>
        </w:tc>
      </w:tr>
      <w:tr w:rsidR="00BE51A3" w:rsidRPr="000E535B" w14:paraId="37DABCEF" w14:textId="77777777" w:rsidTr="006D37D2">
        <w:trPr>
          <w:trHeight w:val="312"/>
        </w:trPr>
        <w:tc>
          <w:tcPr>
            <w:tcW w:w="2263" w:type="dxa"/>
            <w:shd w:val="clear" w:color="auto" w:fill="auto"/>
            <w:noWrap/>
            <w:vAlign w:val="bottom"/>
            <w:hideMark/>
          </w:tcPr>
          <w:p w14:paraId="21DC44DD"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Mode</w:t>
            </w:r>
          </w:p>
        </w:tc>
        <w:tc>
          <w:tcPr>
            <w:tcW w:w="2368" w:type="dxa"/>
            <w:shd w:val="clear" w:color="auto" w:fill="auto"/>
            <w:noWrap/>
            <w:vAlign w:val="bottom"/>
            <w:hideMark/>
          </w:tcPr>
          <w:p w14:paraId="1A4A84F0"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73</w:t>
            </w:r>
          </w:p>
        </w:tc>
      </w:tr>
      <w:tr w:rsidR="00BE51A3" w:rsidRPr="000E535B" w14:paraId="2BF3B6D7" w14:textId="77777777" w:rsidTr="006D37D2">
        <w:trPr>
          <w:trHeight w:val="312"/>
        </w:trPr>
        <w:tc>
          <w:tcPr>
            <w:tcW w:w="2263" w:type="dxa"/>
            <w:shd w:val="clear" w:color="auto" w:fill="auto"/>
            <w:noWrap/>
            <w:vAlign w:val="bottom"/>
            <w:hideMark/>
          </w:tcPr>
          <w:p w14:paraId="5D8EFD2E"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Standard Deviation</w:t>
            </w:r>
          </w:p>
        </w:tc>
        <w:tc>
          <w:tcPr>
            <w:tcW w:w="2368" w:type="dxa"/>
            <w:shd w:val="clear" w:color="auto" w:fill="auto"/>
            <w:noWrap/>
            <w:vAlign w:val="bottom"/>
            <w:hideMark/>
          </w:tcPr>
          <w:p w14:paraId="5193BE2D"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9.451376</w:t>
            </w:r>
          </w:p>
        </w:tc>
      </w:tr>
      <w:tr w:rsidR="00BE51A3" w:rsidRPr="000E535B" w14:paraId="6427E53F" w14:textId="77777777" w:rsidTr="006D37D2">
        <w:trPr>
          <w:trHeight w:val="312"/>
        </w:trPr>
        <w:tc>
          <w:tcPr>
            <w:tcW w:w="2263" w:type="dxa"/>
            <w:shd w:val="clear" w:color="auto" w:fill="auto"/>
            <w:noWrap/>
            <w:vAlign w:val="bottom"/>
            <w:hideMark/>
          </w:tcPr>
          <w:p w14:paraId="3FBA1E90"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Sample Variance</w:t>
            </w:r>
          </w:p>
        </w:tc>
        <w:tc>
          <w:tcPr>
            <w:tcW w:w="2368" w:type="dxa"/>
            <w:shd w:val="clear" w:color="auto" w:fill="auto"/>
            <w:noWrap/>
            <w:vAlign w:val="bottom"/>
            <w:hideMark/>
          </w:tcPr>
          <w:p w14:paraId="62334696"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89.32851</w:t>
            </w:r>
          </w:p>
        </w:tc>
      </w:tr>
      <w:tr w:rsidR="00BE51A3" w:rsidRPr="000E535B" w14:paraId="03BF6DC1" w14:textId="77777777" w:rsidTr="006D37D2">
        <w:trPr>
          <w:trHeight w:val="312"/>
        </w:trPr>
        <w:tc>
          <w:tcPr>
            <w:tcW w:w="2263" w:type="dxa"/>
            <w:shd w:val="clear" w:color="auto" w:fill="auto"/>
            <w:noWrap/>
            <w:vAlign w:val="bottom"/>
            <w:hideMark/>
          </w:tcPr>
          <w:p w14:paraId="69928C48"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Kurtosis</w:t>
            </w:r>
          </w:p>
        </w:tc>
        <w:tc>
          <w:tcPr>
            <w:tcW w:w="2368" w:type="dxa"/>
            <w:shd w:val="clear" w:color="auto" w:fill="auto"/>
            <w:noWrap/>
            <w:vAlign w:val="bottom"/>
            <w:hideMark/>
          </w:tcPr>
          <w:p w14:paraId="361CA3A9"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-0.23368</w:t>
            </w:r>
          </w:p>
        </w:tc>
      </w:tr>
      <w:tr w:rsidR="00BE51A3" w:rsidRPr="000E535B" w14:paraId="7F88DA85" w14:textId="77777777" w:rsidTr="006D37D2">
        <w:trPr>
          <w:trHeight w:val="312"/>
        </w:trPr>
        <w:tc>
          <w:tcPr>
            <w:tcW w:w="2263" w:type="dxa"/>
            <w:shd w:val="clear" w:color="auto" w:fill="auto"/>
            <w:noWrap/>
            <w:vAlign w:val="bottom"/>
            <w:hideMark/>
          </w:tcPr>
          <w:p w14:paraId="61E2330B"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Skewness</w:t>
            </w:r>
          </w:p>
        </w:tc>
        <w:tc>
          <w:tcPr>
            <w:tcW w:w="2368" w:type="dxa"/>
            <w:shd w:val="clear" w:color="auto" w:fill="auto"/>
            <w:noWrap/>
            <w:vAlign w:val="bottom"/>
            <w:hideMark/>
          </w:tcPr>
          <w:p w14:paraId="3DCD1419"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-0.62766</w:t>
            </w:r>
          </w:p>
        </w:tc>
      </w:tr>
      <w:tr w:rsidR="00BE51A3" w:rsidRPr="000E535B" w14:paraId="7D71A575" w14:textId="77777777" w:rsidTr="006D37D2">
        <w:trPr>
          <w:trHeight w:val="312"/>
        </w:trPr>
        <w:tc>
          <w:tcPr>
            <w:tcW w:w="2263" w:type="dxa"/>
            <w:shd w:val="clear" w:color="auto" w:fill="auto"/>
            <w:noWrap/>
            <w:vAlign w:val="bottom"/>
            <w:hideMark/>
          </w:tcPr>
          <w:p w14:paraId="40341F8C"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Range</w:t>
            </w:r>
          </w:p>
        </w:tc>
        <w:tc>
          <w:tcPr>
            <w:tcW w:w="2368" w:type="dxa"/>
            <w:shd w:val="clear" w:color="auto" w:fill="auto"/>
            <w:noWrap/>
            <w:vAlign w:val="bottom"/>
            <w:hideMark/>
          </w:tcPr>
          <w:p w14:paraId="2AAB01D2"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52.7</w:t>
            </w:r>
          </w:p>
        </w:tc>
      </w:tr>
      <w:tr w:rsidR="00BE51A3" w:rsidRPr="000E535B" w14:paraId="54F8E4F5" w14:textId="77777777" w:rsidTr="006D37D2">
        <w:trPr>
          <w:trHeight w:val="312"/>
        </w:trPr>
        <w:tc>
          <w:tcPr>
            <w:tcW w:w="2263" w:type="dxa"/>
            <w:shd w:val="clear" w:color="auto" w:fill="auto"/>
            <w:noWrap/>
            <w:vAlign w:val="bottom"/>
            <w:hideMark/>
          </w:tcPr>
          <w:p w14:paraId="0BE58759"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Minimum</w:t>
            </w:r>
          </w:p>
        </w:tc>
        <w:tc>
          <w:tcPr>
            <w:tcW w:w="2368" w:type="dxa"/>
            <w:shd w:val="clear" w:color="auto" w:fill="auto"/>
            <w:noWrap/>
            <w:vAlign w:val="bottom"/>
            <w:hideMark/>
          </w:tcPr>
          <w:p w14:paraId="7F860EF6"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36.3</w:t>
            </w:r>
          </w:p>
        </w:tc>
      </w:tr>
      <w:tr w:rsidR="00BE51A3" w:rsidRPr="000E535B" w14:paraId="1388F611" w14:textId="77777777" w:rsidTr="006D37D2">
        <w:trPr>
          <w:trHeight w:val="312"/>
        </w:trPr>
        <w:tc>
          <w:tcPr>
            <w:tcW w:w="2263" w:type="dxa"/>
            <w:shd w:val="clear" w:color="auto" w:fill="auto"/>
            <w:noWrap/>
            <w:vAlign w:val="bottom"/>
            <w:hideMark/>
          </w:tcPr>
          <w:p w14:paraId="6B7472ED"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Maximum</w:t>
            </w:r>
          </w:p>
        </w:tc>
        <w:tc>
          <w:tcPr>
            <w:tcW w:w="2368" w:type="dxa"/>
            <w:shd w:val="clear" w:color="auto" w:fill="auto"/>
            <w:noWrap/>
            <w:vAlign w:val="bottom"/>
            <w:hideMark/>
          </w:tcPr>
          <w:p w14:paraId="6D69EBD3"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89</w:t>
            </w:r>
          </w:p>
        </w:tc>
      </w:tr>
      <w:tr w:rsidR="00BE51A3" w:rsidRPr="000E535B" w14:paraId="54F41DAE" w14:textId="77777777" w:rsidTr="006D37D2">
        <w:trPr>
          <w:trHeight w:val="312"/>
        </w:trPr>
        <w:tc>
          <w:tcPr>
            <w:tcW w:w="2263" w:type="dxa"/>
            <w:shd w:val="clear" w:color="auto" w:fill="auto"/>
            <w:noWrap/>
            <w:vAlign w:val="bottom"/>
            <w:hideMark/>
          </w:tcPr>
          <w:p w14:paraId="085499C2"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Sum</w:t>
            </w:r>
          </w:p>
        </w:tc>
        <w:tc>
          <w:tcPr>
            <w:tcW w:w="2368" w:type="dxa"/>
            <w:shd w:val="clear" w:color="auto" w:fill="auto"/>
            <w:noWrap/>
            <w:vAlign w:val="bottom"/>
            <w:hideMark/>
          </w:tcPr>
          <w:p w14:paraId="309B6811"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198951.6</w:t>
            </w:r>
          </w:p>
        </w:tc>
      </w:tr>
      <w:tr w:rsidR="00BE51A3" w:rsidRPr="000E535B" w14:paraId="1134F57A" w14:textId="77777777" w:rsidTr="006D37D2">
        <w:trPr>
          <w:trHeight w:val="325"/>
        </w:trPr>
        <w:tc>
          <w:tcPr>
            <w:tcW w:w="2263" w:type="dxa"/>
            <w:shd w:val="clear" w:color="auto" w:fill="auto"/>
            <w:noWrap/>
            <w:vAlign w:val="bottom"/>
            <w:hideMark/>
          </w:tcPr>
          <w:p w14:paraId="34237D52" w14:textId="77777777" w:rsidR="00BE51A3" w:rsidRPr="000E535B" w:rsidRDefault="00BE51A3" w:rsidP="006D37D2">
            <w:pPr>
              <w:spacing w:after="0" w:line="240" w:lineRule="auto"/>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Count</w:t>
            </w:r>
          </w:p>
        </w:tc>
        <w:tc>
          <w:tcPr>
            <w:tcW w:w="2368" w:type="dxa"/>
            <w:shd w:val="clear" w:color="auto" w:fill="auto"/>
            <w:noWrap/>
            <w:vAlign w:val="bottom"/>
            <w:hideMark/>
          </w:tcPr>
          <w:p w14:paraId="508B75D9" w14:textId="77777777" w:rsidR="00BE51A3" w:rsidRPr="000E535B" w:rsidRDefault="00BE51A3" w:rsidP="006D37D2">
            <w:pPr>
              <w:spacing w:after="0" w:line="240" w:lineRule="auto"/>
              <w:jc w:val="right"/>
              <w:rPr>
                <w:rFonts w:ascii="Times New Roman" w:eastAsia="Times New Roman" w:hAnsi="Times New Roman" w:cs="Times New Roman"/>
                <w:color w:val="000000"/>
                <w:sz w:val="24"/>
                <w:szCs w:val="24"/>
                <w:lang w:eastAsia="en-IN"/>
              </w:rPr>
            </w:pPr>
            <w:r w:rsidRPr="000E535B">
              <w:rPr>
                <w:rFonts w:ascii="Times New Roman" w:eastAsia="Times New Roman" w:hAnsi="Times New Roman" w:cs="Times New Roman"/>
                <w:color w:val="000000"/>
                <w:sz w:val="24"/>
                <w:szCs w:val="24"/>
                <w:lang w:eastAsia="en-IN"/>
              </w:rPr>
              <w:t>2872</w:t>
            </w:r>
          </w:p>
        </w:tc>
      </w:tr>
    </w:tbl>
    <w:p w14:paraId="37BA1586" w14:textId="77777777" w:rsidR="00BE51A3" w:rsidRPr="000E535B" w:rsidRDefault="00BE51A3" w:rsidP="00BE51A3">
      <w:pPr>
        <w:tabs>
          <w:tab w:val="left" w:pos="2220"/>
        </w:tabs>
        <w:spacing w:line="360" w:lineRule="auto"/>
        <w:rPr>
          <w:rFonts w:ascii="Times New Roman" w:hAnsi="Times New Roman" w:cs="Times New Roman"/>
          <w:sz w:val="24"/>
          <w:szCs w:val="24"/>
          <w:lang w:val="en-US"/>
        </w:rPr>
      </w:pPr>
      <w:r w:rsidRPr="000E535B">
        <w:rPr>
          <w:rFonts w:ascii="Times New Roman" w:hAnsi="Times New Roman" w:cs="Times New Roman"/>
          <w:sz w:val="24"/>
          <w:szCs w:val="24"/>
          <w:lang w:val="en-US"/>
        </w:rPr>
        <w:tab/>
      </w:r>
    </w:p>
    <w:p w14:paraId="78D8851A" w14:textId="77777777" w:rsidR="00BE51A3" w:rsidRDefault="00BE51A3" w:rsidP="00BE51A3">
      <w:pPr>
        <w:tabs>
          <w:tab w:val="left" w:pos="2220"/>
        </w:tabs>
        <w:spacing w:line="360" w:lineRule="auto"/>
        <w:rPr>
          <w:rFonts w:ascii="Times New Roman" w:hAnsi="Times New Roman" w:cs="Times New Roman"/>
          <w:b/>
          <w:bCs/>
          <w:sz w:val="24"/>
          <w:szCs w:val="24"/>
          <w:u w:val="single"/>
          <w:lang w:val="en-US"/>
        </w:rPr>
      </w:pPr>
      <w:r w:rsidRPr="00D05045">
        <w:rPr>
          <w:rFonts w:ascii="Times New Roman" w:hAnsi="Times New Roman" w:cs="Times New Roman"/>
          <w:b/>
          <w:bCs/>
          <w:sz w:val="24"/>
          <w:szCs w:val="24"/>
          <w:u w:val="single"/>
          <w:lang w:val="en-US"/>
        </w:rPr>
        <w:t>Visualization of Life Expectancy Vs Population of different countries for the year 2015.</w:t>
      </w:r>
      <w:r w:rsidRPr="00D05045">
        <w:rPr>
          <w:rFonts w:ascii="Times New Roman" w:hAnsi="Times New Roman" w:cs="Times New Roman"/>
          <w:b/>
          <w:bCs/>
          <w:sz w:val="24"/>
          <w:szCs w:val="24"/>
          <w:u w:val="single"/>
          <w:lang w:val="en-US"/>
        </w:rPr>
        <w:br w:type="textWrapping" w:clear="all"/>
      </w:r>
      <w:r>
        <w:rPr>
          <w:noProof/>
          <w:lang w:val="en-US"/>
        </w:rPr>
        <w:drawing>
          <wp:inline distT="0" distB="0" distL="0" distR="0" wp14:anchorId="68363953" wp14:editId="03420776">
            <wp:extent cx="5731510" cy="2931795"/>
            <wp:effectExtent l="0" t="0" r="2540" b="1905"/>
            <wp:docPr id="25" name="Chart 25">
              <a:extLst xmlns:a="http://schemas.openxmlformats.org/drawingml/2006/main">
                <a:ext uri="{FF2B5EF4-FFF2-40B4-BE49-F238E27FC236}">
                  <a16:creationId xmlns:a16="http://schemas.microsoft.com/office/drawing/2014/main" id="{E2C9895A-4148-4408-BB69-C7191DB061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57724F7" w14:textId="1162936D" w:rsidR="00BE51A3" w:rsidRDefault="00BE51A3" w:rsidP="00BE51A3">
      <w:pPr>
        <w:tabs>
          <w:tab w:val="left" w:pos="222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we can see in the above scatter plot, the majority of the population of all countries for the year 2015, have a life expectancy ranging between 60 and 80.</w:t>
      </w:r>
    </w:p>
    <w:p w14:paraId="0DBE7A7E" w14:textId="5F6DE899" w:rsidR="00E264EE" w:rsidRDefault="00E264EE" w:rsidP="00BE51A3">
      <w:pPr>
        <w:tabs>
          <w:tab w:val="left" w:pos="2220"/>
        </w:tabs>
        <w:spacing w:line="360" w:lineRule="auto"/>
        <w:rPr>
          <w:rFonts w:ascii="Times New Roman" w:hAnsi="Times New Roman" w:cs="Times New Roman"/>
          <w:sz w:val="24"/>
          <w:szCs w:val="24"/>
          <w:lang w:val="en-US"/>
        </w:rPr>
      </w:pPr>
    </w:p>
    <w:p w14:paraId="16811199" w14:textId="708CD027" w:rsidR="00E264EE" w:rsidRDefault="00E264EE" w:rsidP="00BE51A3">
      <w:pPr>
        <w:tabs>
          <w:tab w:val="left" w:pos="2220"/>
        </w:tabs>
        <w:spacing w:line="360" w:lineRule="auto"/>
        <w:rPr>
          <w:rFonts w:ascii="Times New Roman" w:hAnsi="Times New Roman" w:cs="Times New Roman"/>
          <w:sz w:val="24"/>
          <w:szCs w:val="24"/>
          <w:lang w:val="en-US"/>
        </w:rPr>
      </w:pPr>
    </w:p>
    <w:p w14:paraId="651A637F" w14:textId="4067FEBD" w:rsidR="00E264EE" w:rsidRDefault="00E264EE" w:rsidP="00BE51A3">
      <w:pPr>
        <w:tabs>
          <w:tab w:val="left" w:pos="2220"/>
        </w:tabs>
        <w:spacing w:line="360" w:lineRule="auto"/>
        <w:rPr>
          <w:rFonts w:ascii="Times New Roman" w:hAnsi="Times New Roman" w:cs="Times New Roman"/>
          <w:sz w:val="24"/>
          <w:szCs w:val="24"/>
          <w:lang w:val="en-US"/>
        </w:rPr>
      </w:pPr>
    </w:p>
    <w:p w14:paraId="70A47F4F" w14:textId="71B4F40E" w:rsidR="00E264EE" w:rsidRDefault="00E264EE" w:rsidP="00BE51A3">
      <w:pPr>
        <w:tabs>
          <w:tab w:val="left" w:pos="2220"/>
        </w:tabs>
        <w:spacing w:line="360" w:lineRule="auto"/>
        <w:rPr>
          <w:rFonts w:ascii="Times New Roman" w:hAnsi="Times New Roman" w:cs="Times New Roman"/>
          <w:sz w:val="24"/>
          <w:szCs w:val="24"/>
          <w:lang w:val="en-US"/>
        </w:rPr>
      </w:pPr>
    </w:p>
    <w:p w14:paraId="4603AEC1" w14:textId="1653EAB9" w:rsidR="00E264EE" w:rsidRDefault="00E264EE" w:rsidP="00BE51A3">
      <w:pPr>
        <w:tabs>
          <w:tab w:val="left" w:pos="2220"/>
        </w:tabs>
        <w:spacing w:line="360" w:lineRule="auto"/>
        <w:rPr>
          <w:rFonts w:ascii="Times New Roman" w:hAnsi="Times New Roman" w:cs="Times New Roman"/>
          <w:sz w:val="24"/>
          <w:szCs w:val="24"/>
          <w:lang w:val="en-US"/>
        </w:rPr>
      </w:pPr>
    </w:p>
    <w:p w14:paraId="2C606F0F" w14:textId="0A91609A" w:rsidR="00E264EE" w:rsidRDefault="00E264EE" w:rsidP="00BE51A3">
      <w:pPr>
        <w:tabs>
          <w:tab w:val="left" w:pos="2220"/>
        </w:tabs>
        <w:spacing w:line="360" w:lineRule="auto"/>
        <w:rPr>
          <w:rFonts w:ascii="Times New Roman" w:hAnsi="Times New Roman" w:cs="Times New Roman"/>
          <w:sz w:val="24"/>
          <w:szCs w:val="24"/>
          <w:lang w:val="en-US"/>
        </w:rPr>
      </w:pPr>
    </w:p>
    <w:p w14:paraId="0633B8BC" w14:textId="0942AE09" w:rsidR="00E264EE" w:rsidRDefault="00E264EE" w:rsidP="00BE51A3">
      <w:pPr>
        <w:tabs>
          <w:tab w:val="left" w:pos="2220"/>
        </w:tabs>
        <w:spacing w:line="360" w:lineRule="auto"/>
        <w:rPr>
          <w:rFonts w:ascii="Times New Roman" w:hAnsi="Times New Roman" w:cs="Times New Roman"/>
          <w:sz w:val="24"/>
          <w:szCs w:val="24"/>
          <w:lang w:val="en-US"/>
        </w:rPr>
      </w:pPr>
    </w:p>
    <w:p w14:paraId="5E1B496A" w14:textId="57DC3F8C" w:rsidR="00E264EE" w:rsidRDefault="00E264EE" w:rsidP="00BE51A3">
      <w:pPr>
        <w:tabs>
          <w:tab w:val="left" w:pos="2220"/>
        </w:tabs>
        <w:spacing w:line="360" w:lineRule="auto"/>
        <w:rPr>
          <w:rFonts w:ascii="Times New Roman" w:hAnsi="Times New Roman" w:cs="Times New Roman"/>
          <w:sz w:val="24"/>
          <w:szCs w:val="24"/>
          <w:lang w:val="en-US"/>
        </w:rPr>
      </w:pPr>
    </w:p>
    <w:p w14:paraId="377EC81C" w14:textId="15CFA361" w:rsidR="00E264EE" w:rsidRDefault="00E264EE" w:rsidP="00BE51A3">
      <w:pPr>
        <w:tabs>
          <w:tab w:val="left" w:pos="2220"/>
        </w:tabs>
        <w:spacing w:line="360" w:lineRule="auto"/>
        <w:rPr>
          <w:rFonts w:ascii="Times New Roman" w:hAnsi="Times New Roman" w:cs="Times New Roman"/>
          <w:sz w:val="24"/>
          <w:szCs w:val="24"/>
          <w:lang w:val="en-US"/>
        </w:rPr>
      </w:pPr>
    </w:p>
    <w:p w14:paraId="59BB8579" w14:textId="09FC4681" w:rsidR="00E264EE" w:rsidRDefault="00E264EE" w:rsidP="00BE51A3">
      <w:pPr>
        <w:tabs>
          <w:tab w:val="left" w:pos="2220"/>
        </w:tabs>
        <w:spacing w:line="360" w:lineRule="auto"/>
        <w:rPr>
          <w:rFonts w:ascii="Times New Roman" w:hAnsi="Times New Roman" w:cs="Times New Roman"/>
          <w:sz w:val="24"/>
          <w:szCs w:val="24"/>
          <w:lang w:val="en-US"/>
        </w:rPr>
      </w:pPr>
    </w:p>
    <w:p w14:paraId="2E298AA5" w14:textId="0AB8B63C" w:rsidR="00E264EE" w:rsidRDefault="00E264EE" w:rsidP="00BE51A3">
      <w:pPr>
        <w:tabs>
          <w:tab w:val="left" w:pos="2220"/>
        </w:tabs>
        <w:spacing w:line="360" w:lineRule="auto"/>
        <w:rPr>
          <w:rFonts w:ascii="Times New Roman" w:hAnsi="Times New Roman" w:cs="Times New Roman"/>
          <w:sz w:val="24"/>
          <w:szCs w:val="24"/>
          <w:lang w:val="en-US"/>
        </w:rPr>
      </w:pPr>
    </w:p>
    <w:p w14:paraId="6B33CA8D" w14:textId="3CEE6A40" w:rsidR="00E264EE" w:rsidRDefault="00E264EE" w:rsidP="00BE51A3">
      <w:pPr>
        <w:tabs>
          <w:tab w:val="left" w:pos="2220"/>
        </w:tabs>
        <w:spacing w:line="360" w:lineRule="auto"/>
        <w:rPr>
          <w:rFonts w:ascii="Times New Roman" w:hAnsi="Times New Roman" w:cs="Times New Roman"/>
          <w:sz w:val="24"/>
          <w:szCs w:val="24"/>
          <w:lang w:val="en-US"/>
        </w:rPr>
      </w:pPr>
    </w:p>
    <w:p w14:paraId="216EE9CD" w14:textId="370C1B11" w:rsidR="00E264EE" w:rsidRDefault="00E264EE" w:rsidP="00BE51A3">
      <w:pPr>
        <w:tabs>
          <w:tab w:val="left" w:pos="2220"/>
        </w:tabs>
        <w:spacing w:line="360" w:lineRule="auto"/>
        <w:rPr>
          <w:rFonts w:ascii="Times New Roman" w:hAnsi="Times New Roman" w:cs="Times New Roman"/>
          <w:sz w:val="24"/>
          <w:szCs w:val="24"/>
          <w:lang w:val="en-US"/>
        </w:rPr>
      </w:pPr>
    </w:p>
    <w:p w14:paraId="66771A7D" w14:textId="1BAAA71E" w:rsidR="00E264EE" w:rsidRDefault="00953AEB" w:rsidP="00BE51A3">
      <w:pPr>
        <w:tabs>
          <w:tab w:val="left" w:pos="2220"/>
        </w:tabs>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lang w:val="en-US"/>
        </w:rPr>
        <w:t xml:space="preserve">Next, we are trying to visualize the data between </w:t>
      </w:r>
      <w:r>
        <w:rPr>
          <w:rFonts w:ascii="Times New Roman" w:hAnsi="Times New Roman" w:cs="Times New Roman"/>
          <w:sz w:val="24"/>
          <w:szCs w:val="24"/>
          <w:shd w:val="clear" w:color="auto" w:fill="FFFFFF"/>
        </w:rPr>
        <w:t>the percentage expenditure and the n</w:t>
      </w:r>
      <w:r w:rsidRPr="00AA2C3A">
        <w:rPr>
          <w:rFonts w:ascii="Times New Roman" w:hAnsi="Times New Roman" w:cs="Times New Roman"/>
          <w:sz w:val="24"/>
          <w:szCs w:val="24"/>
          <w:shd w:val="clear" w:color="auto" w:fill="FFFFFF"/>
        </w:rPr>
        <w:t>umber of under</w:t>
      </w:r>
      <w:r>
        <w:rPr>
          <w:rFonts w:ascii="Times New Roman" w:hAnsi="Times New Roman" w:cs="Times New Roman"/>
          <w:sz w:val="24"/>
          <w:szCs w:val="24"/>
          <w:shd w:val="clear" w:color="auto" w:fill="FFFFFF"/>
        </w:rPr>
        <w:t>-</w:t>
      </w:r>
      <w:r w:rsidRPr="00AA2C3A">
        <w:rPr>
          <w:rFonts w:ascii="Times New Roman" w:hAnsi="Times New Roman" w:cs="Times New Roman"/>
          <w:sz w:val="24"/>
          <w:szCs w:val="24"/>
          <w:shd w:val="clear" w:color="auto" w:fill="FFFFFF"/>
        </w:rPr>
        <w:t>five deaths per 1000 population</w:t>
      </w:r>
      <w:r>
        <w:rPr>
          <w:rFonts w:ascii="Times New Roman" w:hAnsi="Times New Roman" w:cs="Times New Roman"/>
          <w:sz w:val="24"/>
          <w:szCs w:val="24"/>
          <w:shd w:val="clear" w:color="auto" w:fill="FFFFFF"/>
        </w:rPr>
        <w:t>. We are considering the values only for the year 2014 in Asian countries as the data is sizeable.</w:t>
      </w:r>
    </w:p>
    <w:p w14:paraId="1194A464" w14:textId="556AF139" w:rsidR="00953AEB" w:rsidRPr="00953AEB" w:rsidRDefault="00953AEB" w:rsidP="00BE51A3">
      <w:pPr>
        <w:tabs>
          <w:tab w:val="left" w:pos="2220"/>
        </w:tabs>
        <w:spacing w:line="360" w:lineRule="auto"/>
        <w:rPr>
          <w:rFonts w:ascii="Times New Roman" w:hAnsi="Times New Roman" w:cs="Times New Roman"/>
          <w:b/>
          <w:bCs/>
          <w:i/>
          <w:iCs/>
          <w:sz w:val="24"/>
          <w:szCs w:val="24"/>
          <w:u w:val="single"/>
          <w:shd w:val="clear" w:color="auto" w:fill="FFFFFF"/>
        </w:rPr>
      </w:pPr>
      <w:r w:rsidRPr="00953AEB">
        <w:rPr>
          <w:rFonts w:ascii="Times New Roman" w:hAnsi="Times New Roman" w:cs="Times New Roman"/>
          <w:b/>
          <w:bCs/>
          <w:i/>
          <w:iCs/>
          <w:sz w:val="24"/>
          <w:szCs w:val="24"/>
          <w:u w:val="single"/>
          <w:shd w:val="clear" w:color="auto" w:fill="FFFFFF"/>
        </w:rPr>
        <w:t>Visualization of percentage expenditure according to the countries.</w:t>
      </w:r>
    </w:p>
    <w:p w14:paraId="73E8737F" w14:textId="5EC440EF" w:rsidR="00953AEB" w:rsidRDefault="00953AEB" w:rsidP="00BE51A3">
      <w:pPr>
        <w:tabs>
          <w:tab w:val="left" w:pos="2220"/>
        </w:tabs>
        <w:spacing w:line="360" w:lineRule="auto"/>
        <w:rPr>
          <w:rFonts w:ascii="Times New Roman" w:hAnsi="Times New Roman" w:cs="Times New Roman"/>
          <w:sz w:val="24"/>
          <w:szCs w:val="24"/>
          <w:lang w:val="en-US"/>
        </w:rPr>
      </w:pPr>
      <w:r>
        <w:rPr>
          <w:noProof/>
          <w:lang w:val="en-US"/>
        </w:rPr>
        <w:drawing>
          <wp:inline distT="0" distB="0" distL="0" distR="0" wp14:anchorId="1D3E8CCA" wp14:editId="03ABEA11">
            <wp:extent cx="5014913" cy="2738438"/>
            <wp:effectExtent l="0" t="0" r="14605" b="5080"/>
            <wp:docPr id="19" name="Chart 19">
              <a:extLst xmlns:a="http://schemas.openxmlformats.org/drawingml/2006/main">
                <a:ext uri="{FF2B5EF4-FFF2-40B4-BE49-F238E27FC236}">
                  <a16:creationId xmlns:a16="http://schemas.microsoft.com/office/drawing/2014/main" id="{A2589960-BC37-4AEA-BA5C-5BCF0A21F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BE34B92" w14:textId="4FB7D9E6" w:rsidR="00953AEB" w:rsidRPr="00953AEB" w:rsidRDefault="00953AEB" w:rsidP="00BE51A3">
      <w:pPr>
        <w:tabs>
          <w:tab w:val="left" w:pos="2220"/>
        </w:tabs>
        <w:spacing w:line="360" w:lineRule="auto"/>
        <w:rPr>
          <w:rFonts w:ascii="Times New Roman" w:hAnsi="Times New Roman" w:cs="Times New Roman"/>
          <w:b/>
          <w:bCs/>
          <w:i/>
          <w:iCs/>
          <w:sz w:val="24"/>
          <w:szCs w:val="24"/>
          <w:u w:val="single"/>
          <w:lang w:val="en-US"/>
        </w:rPr>
      </w:pPr>
      <w:r w:rsidRPr="00953AEB">
        <w:rPr>
          <w:rFonts w:ascii="Times New Roman" w:hAnsi="Times New Roman" w:cs="Times New Roman"/>
          <w:b/>
          <w:bCs/>
          <w:i/>
          <w:iCs/>
          <w:sz w:val="24"/>
          <w:szCs w:val="24"/>
          <w:u w:val="single"/>
          <w:lang w:val="en-US"/>
        </w:rPr>
        <w:t>Visualization of Under five deaths per 1000 according to the countries.</w:t>
      </w:r>
    </w:p>
    <w:p w14:paraId="55EDD42A" w14:textId="4C331BC5" w:rsidR="00953AEB" w:rsidRDefault="00953AEB" w:rsidP="00BE51A3">
      <w:pPr>
        <w:tabs>
          <w:tab w:val="left" w:pos="2220"/>
        </w:tabs>
        <w:spacing w:line="360" w:lineRule="auto"/>
        <w:rPr>
          <w:rFonts w:ascii="Times New Roman" w:hAnsi="Times New Roman" w:cs="Times New Roman"/>
          <w:sz w:val="24"/>
          <w:szCs w:val="24"/>
          <w:lang w:val="en-US"/>
        </w:rPr>
      </w:pPr>
      <w:r>
        <w:rPr>
          <w:noProof/>
          <w:lang w:val="en-US"/>
        </w:rPr>
        <w:drawing>
          <wp:inline distT="0" distB="0" distL="0" distR="0" wp14:anchorId="69FB3A9B" wp14:editId="66042CAA">
            <wp:extent cx="4572000" cy="2743200"/>
            <wp:effectExtent l="0" t="0" r="0" b="0"/>
            <wp:docPr id="20" name="Chart 20">
              <a:extLst xmlns:a="http://schemas.openxmlformats.org/drawingml/2006/main">
                <a:ext uri="{FF2B5EF4-FFF2-40B4-BE49-F238E27FC236}">
                  <a16:creationId xmlns:a16="http://schemas.microsoft.com/office/drawing/2014/main" id="{1FBEEECD-6B1F-4622-A4DC-3CE1B5626F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FBD2809" w14:textId="3C307ED1" w:rsidR="00BF7C35" w:rsidRDefault="00BF7C35" w:rsidP="00BE51A3">
      <w:pPr>
        <w:tabs>
          <w:tab w:val="left" w:pos="2220"/>
        </w:tabs>
        <w:spacing w:line="360" w:lineRule="auto"/>
        <w:rPr>
          <w:rFonts w:ascii="Times New Roman" w:hAnsi="Times New Roman" w:cs="Times New Roman"/>
          <w:sz w:val="24"/>
          <w:szCs w:val="24"/>
          <w:lang w:val="en-US"/>
        </w:rPr>
      </w:pPr>
    </w:p>
    <w:p w14:paraId="4A63EE6B" w14:textId="77777777" w:rsidR="00953AEB" w:rsidRDefault="00953AEB" w:rsidP="00BE51A3">
      <w:pPr>
        <w:tabs>
          <w:tab w:val="left" w:pos="2220"/>
        </w:tabs>
        <w:spacing w:line="360" w:lineRule="auto"/>
        <w:rPr>
          <w:rFonts w:ascii="Times New Roman" w:hAnsi="Times New Roman" w:cs="Times New Roman"/>
          <w:sz w:val="24"/>
          <w:szCs w:val="24"/>
          <w:lang w:val="en-US"/>
        </w:rPr>
      </w:pPr>
    </w:p>
    <w:p w14:paraId="7F6F4F02" w14:textId="77777777" w:rsidR="00953AEB" w:rsidRDefault="00953AEB" w:rsidP="00BE51A3">
      <w:pPr>
        <w:tabs>
          <w:tab w:val="left" w:pos="2220"/>
        </w:tabs>
        <w:spacing w:line="360" w:lineRule="auto"/>
        <w:rPr>
          <w:rFonts w:ascii="Times New Roman" w:hAnsi="Times New Roman" w:cs="Times New Roman"/>
          <w:sz w:val="24"/>
          <w:szCs w:val="24"/>
          <w:lang w:val="en-US"/>
        </w:rPr>
      </w:pPr>
    </w:p>
    <w:p w14:paraId="16FF0873" w14:textId="77777777" w:rsidR="00953AEB" w:rsidRDefault="00953AEB" w:rsidP="00BE51A3">
      <w:pPr>
        <w:tabs>
          <w:tab w:val="left" w:pos="2220"/>
        </w:tabs>
        <w:spacing w:line="360" w:lineRule="auto"/>
        <w:rPr>
          <w:rFonts w:ascii="Times New Roman" w:hAnsi="Times New Roman" w:cs="Times New Roman"/>
          <w:sz w:val="24"/>
          <w:szCs w:val="24"/>
          <w:lang w:val="en-US"/>
        </w:rPr>
      </w:pPr>
    </w:p>
    <w:p w14:paraId="614F6528" w14:textId="6C370D1D" w:rsidR="00953AEB" w:rsidRPr="00953AEB" w:rsidRDefault="00953AEB" w:rsidP="00BE51A3">
      <w:pPr>
        <w:tabs>
          <w:tab w:val="left" w:pos="2220"/>
        </w:tabs>
        <w:spacing w:line="360" w:lineRule="auto"/>
        <w:rPr>
          <w:rFonts w:ascii="Times New Roman" w:hAnsi="Times New Roman" w:cs="Times New Roman"/>
          <w:b/>
          <w:bCs/>
          <w:i/>
          <w:iCs/>
          <w:sz w:val="24"/>
          <w:szCs w:val="24"/>
          <w:u w:val="single"/>
          <w:lang w:val="en-US"/>
        </w:rPr>
      </w:pPr>
      <w:r w:rsidRPr="00953AEB">
        <w:rPr>
          <w:rFonts w:ascii="Times New Roman" w:hAnsi="Times New Roman" w:cs="Times New Roman"/>
          <w:b/>
          <w:bCs/>
          <w:i/>
          <w:iCs/>
          <w:sz w:val="24"/>
          <w:szCs w:val="24"/>
          <w:u w:val="single"/>
          <w:lang w:val="en-US"/>
        </w:rPr>
        <w:t>Summary statistics for percentage expenditure and under-five deaths.</w:t>
      </w:r>
    </w:p>
    <w:tbl>
      <w:tblPr>
        <w:tblW w:w="30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4"/>
        <w:gridCol w:w="1137"/>
      </w:tblGrid>
      <w:tr w:rsidR="00EA762A" w:rsidRPr="00EA762A" w14:paraId="4F5E54DC" w14:textId="77777777" w:rsidTr="00EA762A">
        <w:trPr>
          <w:trHeight w:val="300"/>
        </w:trPr>
        <w:tc>
          <w:tcPr>
            <w:tcW w:w="3071" w:type="dxa"/>
            <w:gridSpan w:val="2"/>
            <w:shd w:val="clear" w:color="auto" w:fill="auto"/>
            <w:noWrap/>
            <w:vAlign w:val="bottom"/>
            <w:hideMark/>
          </w:tcPr>
          <w:p w14:paraId="4665EDBD" w14:textId="77777777" w:rsidR="00EA762A" w:rsidRPr="00EA762A" w:rsidRDefault="00EA762A" w:rsidP="00EA762A">
            <w:pPr>
              <w:spacing w:after="0" w:line="240" w:lineRule="auto"/>
              <w:jc w:val="center"/>
              <w:rPr>
                <w:rFonts w:ascii="Calibri" w:eastAsia="Times New Roman" w:hAnsi="Calibri" w:cs="Calibri"/>
                <w:b/>
                <w:bCs/>
                <w:i/>
                <w:iCs/>
                <w:color w:val="000000"/>
                <w:lang w:eastAsia="en-IN"/>
              </w:rPr>
            </w:pPr>
            <w:r w:rsidRPr="00EA762A">
              <w:rPr>
                <w:rFonts w:ascii="Calibri" w:eastAsia="Times New Roman" w:hAnsi="Calibri" w:cs="Calibri"/>
                <w:b/>
                <w:bCs/>
                <w:i/>
                <w:iCs/>
                <w:color w:val="000000"/>
                <w:lang w:eastAsia="en-IN"/>
              </w:rPr>
              <w:t>Percentage Expenditure</w:t>
            </w:r>
          </w:p>
        </w:tc>
      </w:tr>
      <w:tr w:rsidR="00EA762A" w:rsidRPr="00EA762A" w14:paraId="75ECD0D0" w14:textId="77777777" w:rsidTr="00EA762A">
        <w:trPr>
          <w:trHeight w:val="300"/>
        </w:trPr>
        <w:tc>
          <w:tcPr>
            <w:tcW w:w="1934" w:type="dxa"/>
            <w:shd w:val="clear" w:color="auto" w:fill="auto"/>
            <w:noWrap/>
            <w:vAlign w:val="bottom"/>
            <w:hideMark/>
          </w:tcPr>
          <w:p w14:paraId="70EA56A8"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Mean</w:t>
            </w:r>
          </w:p>
        </w:tc>
        <w:tc>
          <w:tcPr>
            <w:tcW w:w="1137" w:type="dxa"/>
            <w:shd w:val="clear" w:color="auto" w:fill="auto"/>
            <w:noWrap/>
            <w:vAlign w:val="bottom"/>
            <w:hideMark/>
          </w:tcPr>
          <w:p w14:paraId="690B69F5"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749.6198</w:t>
            </w:r>
          </w:p>
        </w:tc>
      </w:tr>
      <w:tr w:rsidR="00EA762A" w:rsidRPr="00EA762A" w14:paraId="363C118F" w14:textId="77777777" w:rsidTr="00EA762A">
        <w:trPr>
          <w:trHeight w:val="300"/>
        </w:trPr>
        <w:tc>
          <w:tcPr>
            <w:tcW w:w="1934" w:type="dxa"/>
            <w:shd w:val="clear" w:color="auto" w:fill="auto"/>
            <w:noWrap/>
            <w:vAlign w:val="bottom"/>
            <w:hideMark/>
          </w:tcPr>
          <w:p w14:paraId="1913C296"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Standard Error</w:t>
            </w:r>
          </w:p>
        </w:tc>
        <w:tc>
          <w:tcPr>
            <w:tcW w:w="1137" w:type="dxa"/>
            <w:shd w:val="clear" w:color="auto" w:fill="auto"/>
            <w:noWrap/>
            <w:vAlign w:val="bottom"/>
            <w:hideMark/>
          </w:tcPr>
          <w:p w14:paraId="261CB442"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37.2337</w:t>
            </w:r>
          </w:p>
        </w:tc>
      </w:tr>
      <w:tr w:rsidR="00EA762A" w:rsidRPr="00EA762A" w14:paraId="3F5830AF" w14:textId="77777777" w:rsidTr="00EA762A">
        <w:trPr>
          <w:trHeight w:val="300"/>
        </w:trPr>
        <w:tc>
          <w:tcPr>
            <w:tcW w:w="1934" w:type="dxa"/>
            <w:shd w:val="clear" w:color="auto" w:fill="auto"/>
            <w:noWrap/>
            <w:vAlign w:val="bottom"/>
            <w:hideMark/>
          </w:tcPr>
          <w:p w14:paraId="397A5CA9"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Median</w:t>
            </w:r>
          </w:p>
        </w:tc>
        <w:tc>
          <w:tcPr>
            <w:tcW w:w="1137" w:type="dxa"/>
            <w:shd w:val="clear" w:color="auto" w:fill="auto"/>
            <w:noWrap/>
            <w:vAlign w:val="bottom"/>
            <w:hideMark/>
          </w:tcPr>
          <w:p w14:paraId="2641A4B3"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67.73374</w:t>
            </w:r>
          </w:p>
        </w:tc>
      </w:tr>
      <w:tr w:rsidR="00EA762A" w:rsidRPr="00EA762A" w14:paraId="1C2A4424" w14:textId="77777777" w:rsidTr="00EA762A">
        <w:trPr>
          <w:trHeight w:val="300"/>
        </w:trPr>
        <w:tc>
          <w:tcPr>
            <w:tcW w:w="1934" w:type="dxa"/>
            <w:shd w:val="clear" w:color="auto" w:fill="auto"/>
            <w:noWrap/>
            <w:vAlign w:val="bottom"/>
            <w:hideMark/>
          </w:tcPr>
          <w:p w14:paraId="35507241"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Mode</w:t>
            </w:r>
          </w:p>
        </w:tc>
        <w:tc>
          <w:tcPr>
            <w:tcW w:w="1137" w:type="dxa"/>
            <w:shd w:val="clear" w:color="auto" w:fill="auto"/>
            <w:noWrap/>
            <w:vAlign w:val="bottom"/>
            <w:hideMark/>
          </w:tcPr>
          <w:p w14:paraId="6A3C08CB"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0</w:t>
            </w:r>
          </w:p>
        </w:tc>
      </w:tr>
      <w:tr w:rsidR="00EA762A" w:rsidRPr="00EA762A" w14:paraId="51F99C90" w14:textId="77777777" w:rsidTr="00EA762A">
        <w:trPr>
          <w:trHeight w:val="300"/>
        </w:trPr>
        <w:tc>
          <w:tcPr>
            <w:tcW w:w="1934" w:type="dxa"/>
            <w:shd w:val="clear" w:color="auto" w:fill="auto"/>
            <w:noWrap/>
            <w:vAlign w:val="bottom"/>
            <w:hideMark/>
          </w:tcPr>
          <w:p w14:paraId="1C84DE3D"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Standard Deviation</w:t>
            </w:r>
          </w:p>
        </w:tc>
        <w:tc>
          <w:tcPr>
            <w:tcW w:w="1137" w:type="dxa"/>
            <w:shd w:val="clear" w:color="auto" w:fill="auto"/>
            <w:noWrap/>
            <w:vAlign w:val="bottom"/>
            <w:hideMark/>
          </w:tcPr>
          <w:p w14:paraId="304E96BD"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2001.982</w:t>
            </w:r>
          </w:p>
        </w:tc>
      </w:tr>
      <w:tr w:rsidR="00EA762A" w:rsidRPr="00EA762A" w14:paraId="1F4F4A76" w14:textId="77777777" w:rsidTr="00EA762A">
        <w:trPr>
          <w:trHeight w:val="300"/>
        </w:trPr>
        <w:tc>
          <w:tcPr>
            <w:tcW w:w="1934" w:type="dxa"/>
            <w:shd w:val="clear" w:color="auto" w:fill="auto"/>
            <w:noWrap/>
            <w:vAlign w:val="bottom"/>
            <w:hideMark/>
          </w:tcPr>
          <w:p w14:paraId="6FF81A39"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Sample Variance</w:t>
            </w:r>
          </w:p>
        </w:tc>
        <w:tc>
          <w:tcPr>
            <w:tcW w:w="1137" w:type="dxa"/>
            <w:shd w:val="clear" w:color="auto" w:fill="auto"/>
            <w:noWrap/>
            <w:vAlign w:val="bottom"/>
            <w:hideMark/>
          </w:tcPr>
          <w:p w14:paraId="1C12FBB7"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4007934</w:t>
            </w:r>
          </w:p>
        </w:tc>
      </w:tr>
      <w:tr w:rsidR="00EA762A" w:rsidRPr="00EA762A" w14:paraId="32756238" w14:textId="77777777" w:rsidTr="00EA762A">
        <w:trPr>
          <w:trHeight w:val="300"/>
        </w:trPr>
        <w:tc>
          <w:tcPr>
            <w:tcW w:w="1934" w:type="dxa"/>
            <w:shd w:val="clear" w:color="auto" w:fill="auto"/>
            <w:noWrap/>
            <w:vAlign w:val="bottom"/>
            <w:hideMark/>
          </w:tcPr>
          <w:p w14:paraId="3FE86670"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Kurtosis</w:t>
            </w:r>
          </w:p>
        </w:tc>
        <w:tc>
          <w:tcPr>
            <w:tcW w:w="1137" w:type="dxa"/>
            <w:shd w:val="clear" w:color="auto" w:fill="auto"/>
            <w:noWrap/>
            <w:vAlign w:val="bottom"/>
            <w:hideMark/>
          </w:tcPr>
          <w:p w14:paraId="51AE9ACC"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26.11398</w:t>
            </w:r>
          </w:p>
        </w:tc>
      </w:tr>
      <w:tr w:rsidR="00EA762A" w:rsidRPr="00EA762A" w14:paraId="1324C4E8" w14:textId="77777777" w:rsidTr="00EA762A">
        <w:trPr>
          <w:trHeight w:val="300"/>
        </w:trPr>
        <w:tc>
          <w:tcPr>
            <w:tcW w:w="1934" w:type="dxa"/>
            <w:shd w:val="clear" w:color="auto" w:fill="auto"/>
            <w:noWrap/>
            <w:vAlign w:val="bottom"/>
            <w:hideMark/>
          </w:tcPr>
          <w:p w14:paraId="5C45DD94"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Skewness</w:t>
            </w:r>
          </w:p>
        </w:tc>
        <w:tc>
          <w:tcPr>
            <w:tcW w:w="1137" w:type="dxa"/>
            <w:shd w:val="clear" w:color="auto" w:fill="auto"/>
            <w:noWrap/>
            <w:vAlign w:val="bottom"/>
            <w:hideMark/>
          </w:tcPr>
          <w:p w14:paraId="7F524B6E"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4.612456</w:t>
            </w:r>
          </w:p>
        </w:tc>
      </w:tr>
      <w:tr w:rsidR="00EA762A" w:rsidRPr="00EA762A" w14:paraId="3EC2D7AC" w14:textId="77777777" w:rsidTr="00EA762A">
        <w:trPr>
          <w:trHeight w:val="300"/>
        </w:trPr>
        <w:tc>
          <w:tcPr>
            <w:tcW w:w="1934" w:type="dxa"/>
            <w:shd w:val="clear" w:color="auto" w:fill="auto"/>
            <w:noWrap/>
            <w:vAlign w:val="bottom"/>
            <w:hideMark/>
          </w:tcPr>
          <w:p w14:paraId="04A2BB32"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Range</w:t>
            </w:r>
          </w:p>
        </w:tc>
        <w:tc>
          <w:tcPr>
            <w:tcW w:w="1137" w:type="dxa"/>
            <w:shd w:val="clear" w:color="auto" w:fill="auto"/>
            <w:noWrap/>
            <w:vAlign w:val="bottom"/>
            <w:hideMark/>
          </w:tcPr>
          <w:p w14:paraId="71F42881"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19479.91</w:t>
            </w:r>
          </w:p>
        </w:tc>
      </w:tr>
      <w:tr w:rsidR="00EA762A" w:rsidRPr="00EA762A" w14:paraId="4E83B039" w14:textId="77777777" w:rsidTr="00EA762A">
        <w:trPr>
          <w:trHeight w:val="300"/>
        </w:trPr>
        <w:tc>
          <w:tcPr>
            <w:tcW w:w="1934" w:type="dxa"/>
            <w:shd w:val="clear" w:color="auto" w:fill="auto"/>
            <w:noWrap/>
            <w:vAlign w:val="bottom"/>
            <w:hideMark/>
          </w:tcPr>
          <w:p w14:paraId="53D8B03C"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Minimum</w:t>
            </w:r>
          </w:p>
        </w:tc>
        <w:tc>
          <w:tcPr>
            <w:tcW w:w="1137" w:type="dxa"/>
            <w:shd w:val="clear" w:color="auto" w:fill="auto"/>
            <w:noWrap/>
            <w:vAlign w:val="bottom"/>
            <w:hideMark/>
          </w:tcPr>
          <w:p w14:paraId="3AEDC3F7"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0</w:t>
            </w:r>
          </w:p>
        </w:tc>
      </w:tr>
      <w:tr w:rsidR="00EA762A" w:rsidRPr="00EA762A" w14:paraId="30DDA6B1" w14:textId="77777777" w:rsidTr="00EA762A">
        <w:trPr>
          <w:trHeight w:val="300"/>
        </w:trPr>
        <w:tc>
          <w:tcPr>
            <w:tcW w:w="1934" w:type="dxa"/>
            <w:shd w:val="clear" w:color="auto" w:fill="auto"/>
            <w:noWrap/>
            <w:vAlign w:val="bottom"/>
            <w:hideMark/>
          </w:tcPr>
          <w:p w14:paraId="2D0C5E37"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Maximum</w:t>
            </w:r>
          </w:p>
        </w:tc>
        <w:tc>
          <w:tcPr>
            <w:tcW w:w="1137" w:type="dxa"/>
            <w:shd w:val="clear" w:color="auto" w:fill="auto"/>
            <w:noWrap/>
            <w:vAlign w:val="bottom"/>
            <w:hideMark/>
          </w:tcPr>
          <w:p w14:paraId="4E871FD9"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19479.91</w:t>
            </w:r>
          </w:p>
        </w:tc>
      </w:tr>
      <w:tr w:rsidR="00EA762A" w:rsidRPr="00EA762A" w14:paraId="1E8CC18C" w14:textId="77777777" w:rsidTr="00EA762A">
        <w:trPr>
          <w:trHeight w:val="300"/>
        </w:trPr>
        <w:tc>
          <w:tcPr>
            <w:tcW w:w="1934" w:type="dxa"/>
            <w:shd w:val="clear" w:color="auto" w:fill="auto"/>
            <w:noWrap/>
            <w:vAlign w:val="bottom"/>
            <w:hideMark/>
          </w:tcPr>
          <w:p w14:paraId="4250AC7E"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Sum</w:t>
            </w:r>
          </w:p>
        </w:tc>
        <w:tc>
          <w:tcPr>
            <w:tcW w:w="1137" w:type="dxa"/>
            <w:shd w:val="clear" w:color="auto" w:fill="auto"/>
            <w:noWrap/>
            <w:vAlign w:val="bottom"/>
            <w:hideMark/>
          </w:tcPr>
          <w:p w14:paraId="2BF62F99"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2167151</w:t>
            </w:r>
          </w:p>
        </w:tc>
      </w:tr>
      <w:tr w:rsidR="00EA762A" w:rsidRPr="00EA762A" w14:paraId="499DDC64" w14:textId="77777777" w:rsidTr="00EA762A">
        <w:trPr>
          <w:trHeight w:val="315"/>
        </w:trPr>
        <w:tc>
          <w:tcPr>
            <w:tcW w:w="1934" w:type="dxa"/>
            <w:shd w:val="clear" w:color="auto" w:fill="auto"/>
            <w:noWrap/>
            <w:vAlign w:val="bottom"/>
            <w:hideMark/>
          </w:tcPr>
          <w:p w14:paraId="18E9DDD8"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Count</w:t>
            </w:r>
          </w:p>
        </w:tc>
        <w:tc>
          <w:tcPr>
            <w:tcW w:w="1137" w:type="dxa"/>
            <w:shd w:val="clear" w:color="auto" w:fill="auto"/>
            <w:noWrap/>
            <w:vAlign w:val="bottom"/>
            <w:hideMark/>
          </w:tcPr>
          <w:p w14:paraId="5EF073F8"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2891</w:t>
            </w:r>
          </w:p>
        </w:tc>
      </w:tr>
    </w:tbl>
    <w:tbl>
      <w:tblPr>
        <w:tblpPr w:leftFromText="180" w:rightFromText="180" w:vertAnchor="text" w:horzAnchor="page" w:tblpX="5836" w:tblpY="-4322"/>
        <w:tblW w:w="3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1053"/>
      </w:tblGrid>
      <w:tr w:rsidR="00EA762A" w:rsidRPr="00EA762A" w14:paraId="45408812" w14:textId="77777777" w:rsidTr="00EA762A">
        <w:trPr>
          <w:trHeight w:val="300"/>
        </w:trPr>
        <w:tc>
          <w:tcPr>
            <w:tcW w:w="3071" w:type="dxa"/>
            <w:gridSpan w:val="2"/>
            <w:shd w:val="clear" w:color="auto" w:fill="auto"/>
            <w:noWrap/>
            <w:vAlign w:val="bottom"/>
            <w:hideMark/>
          </w:tcPr>
          <w:p w14:paraId="122F8CFD" w14:textId="77777777" w:rsidR="00EA762A" w:rsidRPr="00EA762A" w:rsidRDefault="00EA762A" w:rsidP="00EA762A">
            <w:pPr>
              <w:spacing w:after="0" w:line="240" w:lineRule="auto"/>
              <w:jc w:val="center"/>
              <w:rPr>
                <w:rFonts w:ascii="Calibri" w:eastAsia="Times New Roman" w:hAnsi="Calibri" w:cs="Calibri"/>
                <w:b/>
                <w:bCs/>
                <w:i/>
                <w:iCs/>
                <w:color w:val="000000"/>
                <w:lang w:eastAsia="en-IN"/>
              </w:rPr>
            </w:pPr>
            <w:r w:rsidRPr="00EA762A">
              <w:rPr>
                <w:rFonts w:ascii="Calibri" w:eastAsia="Times New Roman" w:hAnsi="Calibri" w:cs="Calibri"/>
                <w:b/>
                <w:bCs/>
                <w:i/>
                <w:iCs/>
                <w:color w:val="000000"/>
                <w:lang w:eastAsia="en-IN"/>
              </w:rPr>
              <w:t>Under-five Deaths</w:t>
            </w:r>
          </w:p>
        </w:tc>
      </w:tr>
      <w:tr w:rsidR="00EA762A" w:rsidRPr="00EA762A" w14:paraId="464B5A47" w14:textId="77777777" w:rsidTr="00EA762A">
        <w:trPr>
          <w:trHeight w:val="300"/>
        </w:trPr>
        <w:tc>
          <w:tcPr>
            <w:tcW w:w="2018" w:type="dxa"/>
            <w:shd w:val="clear" w:color="auto" w:fill="auto"/>
            <w:noWrap/>
            <w:vAlign w:val="bottom"/>
            <w:hideMark/>
          </w:tcPr>
          <w:p w14:paraId="57B1034A"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Mean</w:t>
            </w:r>
          </w:p>
        </w:tc>
        <w:tc>
          <w:tcPr>
            <w:tcW w:w="1053" w:type="dxa"/>
            <w:shd w:val="clear" w:color="auto" w:fill="auto"/>
            <w:noWrap/>
            <w:vAlign w:val="bottom"/>
            <w:hideMark/>
          </w:tcPr>
          <w:p w14:paraId="3CD8052D"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41.92148</w:t>
            </w:r>
          </w:p>
        </w:tc>
      </w:tr>
      <w:tr w:rsidR="00EA762A" w:rsidRPr="00EA762A" w14:paraId="02117131" w14:textId="77777777" w:rsidTr="00EA762A">
        <w:trPr>
          <w:trHeight w:val="300"/>
        </w:trPr>
        <w:tc>
          <w:tcPr>
            <w:tcW w:w="2018" w:type="dxa"/>
            <w:shd w:val="clear" w:color="auto" w:fill="auto"/>
            <w:noWrap/>
            <w:vAlign w:val="bottom"/>
            <w:hideMark/>
          </w:tcPr>
          <w:p w14:paraId="53D321D8"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Standard Error</w:t>
            </w:r>
          </w:p>
        </w:tc>
        <w:tc>
          <w:tcPr>
            <w:tcW w:w="1053" w:type="dxa"/>
            <w:shd w:val="clear" w:color="auto" w:fill="auto"/>
            <w:noWrap/>
            <w:vAlign w:val="bottom"/>
            <w:hideMark/>
          </w:tcPr>
          <w:p w14:paraId="65C64351"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3.00805</w:t>
            </w:r>
          </w:p>
        </w:tc>
      </w:tr>
      <w:tr w:rsidR="00EA762A" w:rsidRPr="00EA762A" w14:paraId="07760634" w14:textId="77777777" w:rsidTr="00EA762A">
        <w:trPr>
          <w:trHeight w:val="300"/>
        </w:trPr>
        <w:tc>
          <w:tcPr>
            <w:tcW w:w="2018" w:type="dxa"/>
            <w:shd w:val="clear" w:color="auto" w:fill="auto"/>
            <w:noWrap/>
            <w:vAlign w:val="bottom"/>
            <w:hideMark/>
          </w:tcPr>
          <w:p w14:paraId="72301474"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Median</w:t>
            </w:r>
          </w:p>
        </w:tc>
        <w:tc>
          <w:tcPr>
            <w:tcW w:w="1053" w:type="dxa"/>
            <w:shd w:val="clear" w:color="auto" w:fill="auto"/>
            <w:noWrap/>
            <w:vAlign w:val="bottom"/>
            <w:hideMark/>
          </w:tcPr>
          <w:p w14:paraId="398D9410"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4</w:t>
            </w:r>
          </w:p>
        </w:tc>
      </w:tr>
      <w:tr w:rsidR="00EA762A" w:rsidRPr="00EA762A" w14:paraId="751D6CC1" w14:textId="77777777" w:rsidTr="00EA762A">
        <w:trPr>
          <w:trHeight w:val="300"/>
        </w:trPr>
        <w:tc>
          <w:tcPr>
            <w:tcW w:w="2018" w:type="dxa"/>
            <w:shd w:val="clear" w:color="auto" w:fill="auto"/>
            <w:noWrap/>
            <w:vAlign w:val="bottom"/>
            <w:hideMark/>
          </w:tcPr>
          <w:p w14:paraId="55D8AAF1"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Mode</w:t>
            </w:r>
          </w:p>
        </w:tc>
        <w:tc>
          <w:tcPr>
            <w:tcW w:w="1053" w:type="dxa"/>
            <w:shd w:val="clear" w:color="auto" w:fill="auto"/>
            <w:noWrap/>
            <w:vAlign w:val="bottom"/>
            <w:hideMark/>
          </w:tcPr>
          <w:p w14:paraId="7422C646"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0</w:t>
            </w:r>
          </w:p>
        </w:tc>
      </w:tr>
      <w:tr w:rsidR="00EA762A" w:rsidRPr="00EA762A" w14:paraId="78654C74" w14:textId="77777777" w:rsidTr="00EA762A">
        <w:trPr>
          <w:trHeight w:val="300"/>
        </w:trPr>
        <w:tc>
          <w:tcPr>
            <w:tcW w:w="2018" w:type="dxa"/>
            <w:shd w:val="clear" w:color="auto" w:fill="auto"/>
            <w:noWrap/>
            <w:vAlign w:val="bottom"/>
            <w:hideMark/>
          </w:tcPr>
          <w:p w14:paraId="04E215BD"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Standard Deviation</w:t>
            </w:r>
          </w:p>
        </w:tc>
        <w:tc>
          <w:tcPr>
            <w:tcW w:w="1053" w:type="dxa"/>
            <w:shd w:val="clear" w:color="auto" w:fill="auto"/>
            <w:noWrap/>
            <w:vAlign w:val="bottom"/>
            <w:hideMark/>
          </w:tcPr>
          <w:p w14:paraId="70689D3E"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161.7369</w:t>
            </w:r>
          </w:p>
        </w:tc>
      </w:tr>
      <w:tr w:rsidR="00EA762A" w:rsidRPr="00EA762A" w14:paraId="30847E38" w14:textId="77777777" w:rsidTr="00EA762A">
        <w:trPr>
          <w:trHeight w:val="300"/>
        </w:trPr>
        <w:tc>
          <w:tcPr>
            <w:tcW w:w="2018" w:type="dxa"/>
            <w:shd w:val="clear" w:color="auto" w:fill="auto"/>
            <w:noWrap/>
            <w:vAlign w:val="bottom"/>
            <w:hideMark/>
          </w:tcPr>
          <w:p w14:paraId="613304EF"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Sample Variance</w:t>
            </w:r>
          </w:p>
        </w:tc>
        <w:tc>
          <w:tcPr>
            <w:tcW w:w="1053" w:type="dxa"/>
            <w:shd w:val="clear" w:color="auto" w:fill="auto"/>
            <w:noWrap/>
            <w:vAlign w:val="bottom"/>
            <w:hideMark/>
          </w:tcPr>
          <w:p w14:paraId="7D513C55"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26158.82</w:t>
            </w:r>
          </w:p>
        </w:tc>
      </w:tr>
      <w:tr w:rsidR="00EA762A" w:rsidRPr="00EA762A" w14:paraId="4A7EB764" w14:textId="77777777" w:rsidTr="00EA762A">
        <w:trPr>
          <w:trHeight w:val="300"/>
        </w:trPr>
        <w:tc>
          <w:tcPr>
            <w:tcW w:w="2018" w:type="dxa"/>
            <w:shd w:val="clear" w:color="auto" w:fill="auto"/>
            <w:noWrap/>
            <w:vAlign w:val="bottom"/>
            <w:hideMark/>
          </w:tcPr>
          <w:p w14:paraId="65EAEF33"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Kurtosis</w:t>
            </w:r>
          </w:p>
        </w:tc>
        <w:tc>
          <w:tcPr>
            <w:tcW w:w="1053" w:type="dxa"/>
            <w:shd w:val="clear" w:color="auto" w:fill="auto"/>
            <w:noWrap/>
            <w:vAlign w:val="bottom"/>
            <w:hideMark/>
          </w:tcPr>
          <w:p w14:paraId="00E774F6"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108.0008</w:t>
            </w:r>
          </w:p>
        </w:tc>
      </w:tr>
      <w:tr w:rsidR="00EA762A" w:rsidRPr="00EA762A" w14:paraId="67D1F6ED" w14:textId="77777777" w:rsidTr="00EA762A">
        <w:trPr>
          <w:trHeight w:val="300"/>
        </w:trPr>
        <w:tc>
          <w:tcPr>
            <w:tcW w:w="2018" w:type="dxa"/>
            <w:shd w:val="clear" w:color="auto" w:fill="auto"/>
            <w:noWrap/>
            <w:vAlign w:val="bottom"/>
            <w:hideMark/>
          </w:tcPr>
          <w:p w14:paraId="7A4E4FBE"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Skewness</w:t>
            </w:r>
          </w:p>
        </w:tc>
        <w:tc>
          <w:tcPr>
            <w:tcW w:w="1053" w:type="dxa"/>
            <w:shd w:val="clear" w:color="auto" w:fill="auto"/>
            <w:noWrap/>
            <w:vAlign w:val="bottom"/>
            <w:hideMark/>
          </w:tcPr>
          <w:p w14:paraId="29561E37"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9.422405</w:t>
            </w:r>
          </w:p>
        </w:tc>
      </w:tr>
      <w:tr w:rsidR="00EA762A" w:rsidRPr="00EA762A" w14:paraId="483C6E1F" w14:textId="77777777" w:rsidTr="00EA762A">
        <w:trPr>
          <w:trHeight w:val="300"/>
        </w:trPr>
        <w:tc>
          <w:tcPr>
            <w:tcW w:w="2018" w:type="dxa"/>
            <w:shd w:val="clear" w:color="auto" w:fill="auto"/>
            <w:noWrap/>
            <w:vAlign w:val="bottom"/>
            <w:hideMark/>
          </w:tcPr>
          <w:p w14:paraId="7CFABEDB"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Range</w:t>
            </w:r>
          </w:p>
        </w:tc>
        <w:tc>
          <w:tcPr>
            <w:tcW w:w="1053" w:type="dxa"/>
            <w:shd w:val="clear" w:color="auto" w:fill="auto"/>
            <w:noWrap/>
            <w:vAlign w:val="bottom"/>
            <w:hideMark/>
          </w:tcPr>
          <w:p w14:paraId="3A78D2D1"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2500</w:t>
            </w:r>
          </w:p>
        </w:tc>
      </w:tr>
      <w:tr w:rsidR="00EA762A" w:rsidRPr="00EA762A" w14:paraId="6B80B3BE" w14:textId="77777777" w:rsidTr="00EA762A">
        <w:trPr>
          <w:trHeight w:val="300"/>
        </w:trPr>
        <w:tc>
          <w:tcPr>
            <w:tcW w:w="2018" w:type="dxa"/>
            <w:shd w:val="clear" w:color="auto" w:fill="auto"/>
            <w:noWrap/>
            <w:vAlign w:val="bottom"/>
            <w:hideMark/>
          </w:tcPr>
          <w:p w14:paraId="51597F11"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Minimum</w:t>
            </w:r>
          </w:p>
        </w:tc>
        <w:tc>
          <w:tcPr>
            <w:tcW w:w="1053" w:type="dxa"/>
            <w:shd w:val="clear" w:color="auto" w:fill="auto"/>
            <w:noWrap/>
            <w:vAlign w:val="bottom"/>
            <w:hideMark/>
          </w:tcPr>
          <w:p w14:paraId="716C86EA"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0</w:t>
            </w:r>
          </w:p>
        </w:tc>
      </w:tr>
      <w:tr w:rsidR="00EA762A" w:rsidRPr="00EA762A" w14:paraId="0A88EC4A" w14:textId="77777777" w:rsidTr="00EA762A">
        <w:trPr>
          <w:trHeight w:val="300"/>
        </w:trPr>
        <w:tc>
          <w:tcPr>
            <w:tcW w:w="2018" w:type="dxa"/>
            <w:shd w:val="clear" w:color="auto" w:fill="auto"/>
            <w:noWrap/>
            <w:vAlign w:val="bottom"/>
            <w:hideMark/>
          </w:tcPr>
          <w:p w14:paraId="437C803A"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Maximum</w:t>
            </w:r>
          </w:p>
        </w:tc>
        <w:tc>
          <w:tcPr>
            <w:tcW w:w="1053" w:type="dxa"/>
            <w:shd w:val="clear" w:color="auto" w:fill="auto"/>
            <w:noWrap/>
            <w:vAlign w:val="bottom"/>
            <w:hideMark/>
          </w:tcPr>
          <w:p w14:paraId="1A5002D2"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2500</w:t>
            </w:r>
          </w:p>
        </w:tc>
      </w:tr>
      <w:tr w:rsidR="00EA762A" w:rsidRPr="00EA762A" w14:paraId="2DD61A12" w14:textId="77777777" w:rsidTr="00EA762A">
        <w:trPr>
          <w:trHeight w:val="300"/>
        </w:trPr>
        <w:tc>
          <w:tcPr>
            <w:tcW w:w="2018" w:type="dxa"/>
            <w:shd w:val="clear" w:color="auto" w:fill="auto"/>
            <w:noWrap/>
            <w:vAlign w:val="bottom"/>
            <w:hideMark/>
          </w:tcPr>
          <w:p w14:paraId="41DD76A0"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Sum</w:t>
            </w:r>
          </w:p>
        </w:tc>
        <w:tc>
          <w:tcPr>
            <w:tcW w:w="1053" w:type="dxa"/>
            <w:shd w:val="clear" w:color="auto" w:fill="auto"/>
            <w:noWrap/>
            <w:vAlign w:val="bottom"/>
            <w:hideMark/>
          </w:tcPr>
          <w:p w14:paraId="681CA440"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121195</w:t>
            </w:r>
          </w:p>
        </w:tc>
      </w:tr>
      <w:tr w:rsidR="00EA762A" w:rsidRPr="00EA762A" w14:paraId="50C205D3" w14:textId="77777777" w:rsidTr="00EA762A">
        <w:trPr>
          <w:trHeight w:val="315"/>
        </w:trPr>
        <w:tc>
          <w:tcPr>
            <w:tcW w:w="2018" w:type="dxa"/>
            <w:shd w:val="clear" w:color="auto" w:fill="auto"/>
            <w:noWrap/>
            <w:vAlign w:val="bottom"/>
            <w:hideMark/>
          </w:tcPr>
          <w:p w14:paraId="09B2F0D2" w14:textId="77777777" w:rsidR="00EA762A" w:rsidRPr="00EA762A" w:rsidRDefault="00EA762A" w:rsidP="00EA762A">
            <w:pPr>
              <w:spacing w:after="0" w:line="240" w:lineRule="auto"/>
              <w:jc w:val="center"/>
              <w:rPr>
                <w:rFonts w:ascii="Calibri" w:eastAsia="Times New Roman" w:hAnsi="Calibri" w:cs="Calibri"/>
                <w:i/>
                <w:iCs/>
                <w:color w:val="000000"/>
                <w:lang w:eastAsia="en-IN"/>
              </w:rPr>
            </w:pPr>
            <w:r w:rsidRPr="00EA762A">
              <w:rPr>
                <w:rFonts w:ascii="Calibri" w:eastAsia="Times New Roman" w:hAnsi="Calibri" w:cs="Calibri"/>
                <w:i/>
                <w:iCs/>
                <w:color w:val="000000"/>
                <w:lang w:eastAsia="en-IN"/>
              </w:rPr>
              <w:t>Count</w:t>
            </w:r>
          </w:p>
        </w:tc>
        <w:tc>
          <w:tcPr>
            <w:tcW w:w="1053" w:type="dxa"/>
            <w:shd w:val="clear" w:color="auto" w:fill="auto"/>
            <w:noWrap/>
            <w:vAlign w:val="bottom"/>
            <w:hideMark/>
          </w:tcPr>
          <w:p w14:paraId="30CD5852" w14:textId="77777777" w:rsidR="00EA762A" w:rsidRPr="00EA762A" w:rsidRDefault="00EA762A" w:rsidP="00EA762A">
            <w:pPr>
              <w:spacing w:after="0" w:line="240" w:lineRule="auto"/>
              <w:jc w:val="center"/>
              <w:rPr>
                <w:rFonts w:ascii="Calibri" w:eastAsia="Times New Roman" w:hAnsi="Calibri" w:cs="Calibri"/>
                <w:color w:val="000000"/>
                <w:lang w:eastAsia="en-IN"/>
              </w:rPr>
            </w:pPr>
            <w:r w:rsidRPr="00EA762A">
              <w:rPr>
                <w:rFonts w:ascii="Calibri" w:eastAsia="Times New Roman" w:hAnsi="Calibri" w:cs="Calibri"/>
                <w:color w:val="000000"/>
                <w:lang w:eastAsia="en-IN"/>
              </w:rPr>
              <w:t>2891</w:t>
            </w:r>
          </w:p>
        </w:tc>
      </w:tr>
    </w:tbl>
    <w:p w14:paraId="12F2B60E" w14:textId="77777777" w:rsidR="00EA762A" w:rsidRDefault="00EA762A" w:rsidP="00BE51A3">
      <w:pPr>
        <w:tabs>
          <w:tab w:val="left" w:pos="2220"/>
        </w:tabs>
        <w:spacing w:line="360" w:lineRule="auto"/>
        <w:rPr>
          <w:rFonts w:ascii="Times New Roman" w:hAnsi="Times New Roman" w:cs="Times New Roman"/>
          <w:b/>
          <w:bCs/>
          <w:i/>
          <w:iCs/>
          <w:sz w:val="24"/>
          <w:szCs w:val="24"/>
          <w:u w:val="single"/>
          <w:lang w:val="en-US"/>
        </w:rPr>
      </w:pPr>
    </w:p>
    <w:p w14:paraId="709FAFC1" w14:textId="481CC65D" w:rsidR="00953AEB" w:rsidRPr="0000433D" w:rsidRDefault="00953AEB" w:rsidP="00BE51A3">
      <w:pPr>
        <w:tabs>
          <w:tab w:val="left" w:pos="2220"/>
        </w:tabs>
        <w:spacing w:line="360" w:lineRule="auto"/>
        <w:rPr>
          <w:rFonts w:ascii="Times New Roman" w:hAnsi="Times New Roman" w:cs="Times New Roman"/>
          <w:b/>
          <w:bCs/>
          <w:i/>
          <w:iCs/>
          <w:sz w:val="24"/>
          <w:szCs w:val="24"/>
          <w:u w:val="single"/>
          <w:lang w:val="en-US"/>
        </w:rPr>
      </w:pPr>
      <w:r w:rsidRPr="0000433D">
        <w:rPr>
          <w:rFonts w:ascii="Times New Roman" w:hAnsi="Times New Roman" w:cs="Times New Roman"/>
          <w:b/>
          <w:bCs/>
          <w:i/>
          <w:iCs/>
          <w:sz w:val="24"/>
          <w:szCs w:val="24"/>
          <w:u w:val="single"/>
          <w:lang w:val="en-US"/>
        </w:rPr>
        <w:t>Visualization of Under-five deaths VS percentage expenditure.</w:t>
      </w:r>
    </w:p>
    <w:p w14:paraId="1DA443E4" w14:textId="710E5C79" w:rsidR="00953AEB" w:rsidRDefault="00F6081E" w:rsidP="00BE51A3">
      <w:pPr>
        <w:tabs>
          <w:tab w:val="left" w:pos="2220"/>
        </w:tabs>
        <w:spacing w:line="360" w:lineRule="auto"/>
        <w:rPr>
          <w:rFonts w:ascii="Times New Roman" w:hAnsi="Times New Roman" w:cs="Times New Roman"/>
          <w:sz w:val="24"/>
          <w:szCs w:val="24"/>
          <w:lang w:val="en-US"/>
        </w:rPr>
      </w:pPr>
      <w:r>
        <w:rPr>
          <w:noProof/>
          <w:lang w:val="en-US"/>
        </w:rPr>
        <w:drawing>
          <wp:inline distT="0" distB="0" distL="0" distR="0" wp14:anchorId="4EFE7369" wp14:editId="129E5AE3">
            <wp:extent cx="4633913" cy="2743200"/>
            <wp:effectExtent l="0" t="0" r="14605" b="0"/>
            <wp:docPr id="22" name="Chart 22">
              <a:extLst xmlns:a="http://schemas.openxmlformats.org/drawingml/2006/main">
                <a:ext uri="{FF2B5EF4-FFF2-40B4-BE49-F238E27FC236}">
                  <a16:creationId xmlns:a16="http://schemas.microsoft.com/office/drawing/2014/main" id="{F3C145B4-CF99-411C-803B-468549908C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8037139" w14:textId="2D17B1C8" w:rsidR="0000433D" w:rsidRDefault="0000433D" w:rsidP="00BE51A3">
      <w:pPr>
        <w:tabs>
          <w:tab w:val="left" w:pos="222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From the above line </w:t>
      </w:r>
      <w:proofErr w:type="gramStart"/>
      <w:r w:rsidR="00F6081E">
        <w:rPr>
          <w:rFonts w:ascii="Times New Roman" w:hAnsi="Times New Roman" w:cs="Times New Roman"/>
          <w:sz w:val="24"/>
          <w:szCs w:val="24"/>
          <w:lang w:val="en-US"/>
        </w:rPr>
        <w:t>chart</w:t>
      </w:r>
      <w:proofErr w:type="gramEnd"/>
      <w:r>
        <w:rPr>
          <w:rFonts w:ascii="Times New Roman" w:hAnsi="Times New Roman" w:cs="Times New Roman"/>
          <w:sz w:val="24"/>
          <w:szCs w:val="24"/>
          <w:lang w:val="en-US"/>
        </w:rPr>
        <w:t xml:space="preserve"> we can </w:t>
      </w:r>
      <w:r w:rsidR="00F6081E">
        <w:rPr>
          <w:rFonts w:ascii="Times New Roman" w:hAnsi="Times New Roman" w:cs="Times New Roman"/>
          <w:sz w:val="24"/>
          <w:szCs w:val="24"/>
          <w:lang w:val="en-US"/>
        </w:rPr>
        <w:t>see the pattern of percentage expenditure and Under-five deaths.</w:t>
      </w:r>
    </w:p>
    <w:p w14:paraId="43CAB936" w14:textId="77777777" w:rsidR="00953AEB" w:rsidRDefault="00953AEB" w:rsidP="00BE51A3">
      <w:pPr>
        <w:tabs>
          <w:tab w:val="left" w:pos="2220"/>
        </w:tabs>
        <w:spacing w:line="360" w:lineRule="auto"/>
        <w:rPr>
          <w:rFonts w:ascii="Times New Roman" w:hAnsi="Times New Roman" w:cs="Times New Roman"/>
          <w:sz w:val="24"/>
          <w:szCs w:val="24"/>
          <w:lang w:val="en-US"/>
        </w:rPr>
      </w:pPr>
    </w:p>
    <w:p w14:paraId="5C0B550B" w14:textId="77777777" w:rsidR="00953AEB" w:rsidRDefault="00953AEB" w:rsidP="00BE51A3">
      <w:pPr>
        <w:tabs>
          <w:tab w:val="left" w:pos="2220"/>
        </w:tabs>
        <w:spacing w:line="360" w:lineRule="auto"/>
        <w:rPr>
          <w:rFonts w:ascii="Times New Roman" w:hAnsi="Times New Roman" w:cs="Times New Roman"/>
          <w:sz w:val="24"/>
          <w:szCs w:val="24"/>
          <w:lang w:val="en-US"/>
        </w:rPr>
      </w:pPr>
    </w:p>
    <w:p w14:paraId="1611796B" w14:textId="77777777" w:rsidR="00E264EE" w:rsidRPr="000147A8" w:rsidRDefault="00E264EE" w:rsidP="00BE51A3">
      <w:pPr>
        <w:tabs>
          <w:tab w:val="left" w:pos="2220"/>
        </w:tabs>
        <w:spacing w:line="360" w:lineRule="auto"/>
        <w:rPr>
          <w:rFonts w:ascii="Times New Roman" w:hAnsi="Times New Roman" w:cs="Times New Roman"/>
          <w:sz w:val="24"/>
          <w:szCs w:val="24"/>
          <w:lang w:val="en-US"/>
        </w:rPr>
      </w:pPr>
    </w:p>
    <w:p w14:paraId="6F3675CF" w14:textId="77777777" w:rsidR="005F49A8" w:rsidRPr="00AC0205" w:rsidRDefault="005F49A8" w:rsidP="00AC0205">
      <w:pPr>
        <w:spacing w:line="360" w:lineRule="auto"/>
        <w:rPr>
          <w:rFonts w:ascii="Times New Roman" w:hAnsi="Times New Roman" w:cs="Times New Roman"/>
          <w:sz w:val="24"/>
          <w:szCs w:val="24"/>
          <w:lang w:val="en-US"/>
        </w:rPr>
      </w:pPr>
    </w:p>
    <w:sectPr w:rsidR="005F49A8" w:rsidRPr="00AC0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 S Rao (Dr.)">
    <w15:presenceInfo w15:providerId="AD" w15:userId="S-1-5-21-2689364570-3972777567-1762328205-218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6EC"/>
    <w:rsid w:val="0000433D"/>
    <w:rsid w:val="001843E9"/>
    <w:rsid w:val="001A5329"/>
    <w:rsid w:val="001D7981"/>
    <w:rsid w:val="002940C7"/>
    <w:rsid w:val="002B1116"/>
    <w:rsid w:val="003230CA"/>
    <w:rsid w:val="00346BF1"/>
    <w:rsid w:val="00381622"/>
    <w:rsid w:val="003868EB"/>
    <w:rsid w:val="003C6062"/>
    <w:rsid w:val="00432585"/>
    <w:rsid w:val="005A0A54"/>
    <w:rsid w:val="005F49A8"/>
    <w:rsid w:val="00745FD0"/>
    <w:rsid w:val="00746903"/>
    <w:rsid w:val="00773AB1"/>
    <w:rsid w:val="007F0016"/>
    <w:rsid w:val="00812D73"/>
    <w:rsid w:val="00832E8C"/>
    <w:rsid w:val="0084601C"/>
    <w:rsid w:val="008654B1"/>
    <w:rsid w:val="009001BD"/>
    <w:rsid w:val="009177E9"/>
    <w:rsid w:val="00953AEB"/>
    <w:rsid w:val="00976E65"/>
    <w:rsid w:val="00984250"/>
    <w:rsid w:val="00992D74"/>
    <w:rsid w:val="00A17047"/>
    <w:rsid w:val="00A4442D"/>
    <w:rsid w:val="00A5710E"/>
    <w:rsid w:val="00A64602"/>
    <w:rsid w:val="00AA2C3A"/>
    <w:rsid w:val="00AA6E9E"/>
    <w:rsid w:val="00AC0205"/>
    <w:rsid w:val="00BE51A3"/>
    <w:rsid w:val="00BF7C35"/>
    <w:rsid w:val="00C52A2B"/>
    <w:rsid w:val="00C969C1"/>
    <w:rsid w:val="00CA2A28"/>
    <w:rsid w:val="00CC7E9F"/>
    <w:rsid w:val="00CD3314"/>
    <w:rsid w:val="00D3223C"/>
    <w:rsid w:val="00D759D5"/>
    <w:rsid w:val="00DE3331"/>
    <w:rsid w:val="00E264EE"/>
    <w:rsid w:val="00EA762A"/>
    <w:rsid w:val="00EB422A"/>
    <w:rsid w:val="00F2102E"/>
    <w:rsid w:val="00F568BF"/>
    <w:rsid w:val="00F6081E"/>
    <w:rsid w:val="00FC0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2BD5"/>
  <w15:chartTrackingRefBased/>
  <w15:docId w15:val="{795592FA-ECE4-4BD3-A367-53B1C524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hikfdv">
    <w:name w:val="sc-hikfdv"/>
    <w:basedOn w:val="DefaultParagraphFont"/>
    <w:rsid w:val="00832E8C"/>
  </w:style>
  <w:style w:type="paragraph" w:customStyle="1" w:styleId="sc-iwajpm">
    <w:name w:val="sc-iwajpm"/>
    <w:basedOn w:val="Normal"/>
    <w:rsid w:val="00832E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5137">
      <w:bodyDiv w:val="1"/>
      <w:marLeft w:val="0"/>
      <w:marRight w:val="0"/>
      <w:marTop w:val="0"/>
      <w:marBottom w:val="0"/>
      <w:divBdr>
        <w:top w:val="none" w:sz="0" w:space="0" w:color="auto"/>
        <w:left w:val="none" w:sz="0" w:space="0" w:color="auto"/>
        <w:bottom w:val="none" w:sz="0" w:space="0" w:color="auto"/>
        <w:right w:val="none" w:sz="0" w:space="0" w:color="auto"/>
      </w:divBdr>
    </w:div>
    <w:div w:id="595788882">
      <w:bodyDiv w:val="1"/>
      <w:marLeft w:val="0"/>
      <w:marRight w:val="0"/>
      <w:marTop w:val="0"/>
      <w:marBottom w:val="0"/>
      <w:divBdr>
        <w:top w:val="none" w:sz="0" w:space="0" w:color="auto"/>
        <w:left w:val="none" w:sz="0" w:space="0" w:color="auto"/>
        <w:bottom w:val="none" w:sz="0" w:space="0" w:color="auto"/>
        <w:right w:val="none" w:sz="0" w:space="0" w:color="auto"/>
      </w:divBdr>
    </w:div>
    <w:div w:id="1221406689">
      <w:bodyDiv w:val="1"/>
      <w:marLeft w:val="0"/>
      <w:marRight w:val="0"/>
      <w:marTop w:val="0"/>
      <w:marBottom w:val="0"/>
      <w:divBdr>
        <w:top w:val="none" w:sz="0" w:space="0" w:color="auto"/>
        <w:left w:val="none" w:sz="0" w:space="0" w:color="auto"/>
        <w:bottom w:val="none" w:sz="0" w:space="0" w:color="auto"/>
        <w:right w:val="none" w:sz="0" w:space="0" w:color="auto"/>
      </w:divBdr>
    </w:div>
    <w:div w:id="1227839563">
      <w:bodyDiv w:val="1"/>
      <w:marLeft w:val="0"/>
      <w:marRight w:val="0"/>
      <w:marTop w:val="0"/>
      <w:marBottom w:val="0"/>
      <w:divBdr>
        <w:top w:val="none" w:sz="0" w:space="0" w:color="auto"/>
        <w:left w:val="none" w:sz="0" w:space="0" w:color="auto"/>
        <w:bottom w:val="none" w:sz="0" w:space="0" w:color="auto"/>
        <w:right w:val="none" w:sz="0" w:space="0" w:color="auto"/>
      </w:divBdr>
    </w:div>
    <w:div w:id="1247375780">
      <w:bodyDiv w:val="1"/>
      <w:marLeft w:val="0"/>
      <w:marRight w:val="0"/>
      <w:marTop w:val="0"/>
      <w:marBottom w:val="0"/>
      <w:divBdr>
        <w:top w:val="none" w:sz="0" w:space="0" w:color="auto"/>
        <w:left w:val="none" w:sz="0" w:space="0" w:color="auto"/>
        <w:bottom w:val="none" w:sz="0" w:space="0" w:color="auto"/>
        <w:right w:val="none" w:sz="0" w:space="0" w:color="auto"/>
      </w:divBdr>
    </w:div>
    <w:div w:id="1293515065">
      <w:bodyDiv w:val="1"/>
      <w:marLeft w:val="0"/>
      <w:marRight w:val="0"/>
      <w:marTop w:val="0"/>
      <w:marBottom w:val="0"/>
      <w:divBdr>
        <w:top w:val="none" w:sz="0" w:space="0" w:color="auto"/>
        <w:left w:val="none" w:sz="0" w:space="0" w:color="auto"/>
        <w:bottom w:val="none" w:sz="0" w:space="0" w:color="auto"/>
        <w:right w:val="none" w:sz="0" w:space="0" w:color="auto"/>
      </w:divBdr>
    </w:div>
    <w:div w:id="1758670763">
      <w:bodyDiv w:val="1"/>
      <w:marLeft w:val="0"/>
      <w:marRight w:val="0"/>
      <w:marTop w:val="0"/>
      <w:marBottom w:val="0"/>
      <w:divBdr>
        <w:top w:val="none" w:sz="0" w:space="0" w:color="auto"/>
        <w:left w:val="none" w:sz="0" w:space="0" w:color="auto"/>
        <w:bottom w:val="none" w:sz="0" w:space="0" w:color="auto"/>
        <w:right w:val="none" w:sz="0" w:space="0" w:color="auto"/>
      </w:divBdr>
    </w:div>
    <w:div w:id="1964770152">
      <w:bodyDiv w:val="1"/>
      <w:marLeft w:val="0"/>
      <w:marRight w:val="0"/>
      <w:marTop w:val="0"/>
      <w:marBottom w:val="0"/>
      <w:divBdr>
        <w:top w:val="none" w:sz="0" w:space="0" w:color="auto"/>
        <w:left w:val="none" w:sz="0" w:space="0" w:color="auto"/>
        <w:bottom w:val="none" w:sz="0" w:space="0" w:color="auto"/>
        <w:right w:val="none" w:sz="0" w:space="0" w:color="auto"/>
      </w:divBdr>
    </w:div>
    <w:div w:id="19947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2.xml" /><Relationship Id="rId13" Type="http://schemas.openxmlformats.org/officeDocument/2006/relationships/chart" Target="charts/chart2.xml" /><Relationship Id="rId18" Type="http://schemas.openxmlformats.org/officeDocument/2006/relationships/image" Target="media/image8.png" /><Relationship Id="rId26" Type="http://schemas.openxmlformats.org/officeDocument/2006/relationships/chart" Target="charts/chart5.xml" /><Relationship Id="rId3" Type="http://schemas.openxmlformats.org/officeDocument/2006/relationships/webSettings" Target="webSettings.xml" /><Relationship Id="rId21" Type="http://schemas.microsoft.com/office/2014/relationships/chartEx" Target="charts/chartEx7.xml" /><Relationship Id="rId34" Type="http://schemas.openxmlformats.org/officeDocument/2006/relationships/chart" Target="charts/chart11.xml" /><Relationship Id="rId7" Type="http://schemas.openxmlformats.org/officeDocument/2006/relationships/chart" Target="charts/chart1.xml" /><Relationship Id="rId12" Type="http://schemas.openxmlformats.org/officeDocument/2006/relationships/image" Target="media/image5.png" /><Relationship Id="rId17" Type="http://schemas.openxmlformats.org/officeDocument/2006/relationships/image" Target="media/image7.png" /><Relationship Id="rId25" Type="http://schemas.openxmlformats.org/officeDocument/2006/relationships/chart" Target="charts/chart4.xml" /><Relationship Id="rId33" Type="http://schemas.openxmlformats.org/officeDocument/2006/relationships/chart" Target="charts/chart10.xml" /><Relationship Id="rId2" Type="http://schemas.openxmlformats.org/officeDocument/2006/relationships/settings" Target="settings.xml" /><Relationship Id="rId16" Type="http://schemas.microsoft.com/office/2014/relationships/chartEx" Target="charts/chartEx5.xml" /><Relationship Id="rId20" Type="http://schemas.openxmlformats.org/officeDocument/2006/relationships/image" Target="media/image9.png" /><Relationship Id="rId29" Type="http://schemas.openxmlformats.org/officeDocument/2006/relationships/chart" Target="charts/chart6.xml" /><Relationship Id="rId1" Type="http://schemas.openxmlformats.org/officeDocument/2006/relationships/styles" Target="styles.xml" /><Relationship Id="rId6" Type="http://schemas.openxmlformats.org/officeDocument/2006/relationships/image" Target="media/image2.png" /><Relationship Id="rId11" Type="http://schemas.openxmlformats.org/officeDocument/2006/relationships/image" Target="media/image4.png" /><Relationship Id="rId24" Type="http://schemas.openxmlformats.org/officeDocument/2006/relationships/chart" Target="charts/chart3.xml" /><Relationship Id="rId32" Type="http://schemas.openxmlformats.org/officeDocument/2006/relationships/chart" Target="charts/chart9.xml" /><Relationship Id="rId37" Type="http://schemas.openxmlformats.org/officeDocument/2006/relationships/theme" Target="theme/theme1.xml" /><Relationship Id="rId5" Type="http://schemas.microsoft.com/office/2014/relationships/chartEx" Target="charts/chartEx1.xml" /><Relationship Id="rId15" Type="http://schemas.openxmlformats.org/officeDocument/2006/relationships/image" Target="media/image6.png" /><Relationship Id="rId23" Type="http://schemas.openxmlformats.org/officeDocument/2006/relationships/image" Target="media/image11.png" /><Relationship Id="rId28" Type="http://schemas.openxmlformats.org/officeDocument/2006/relationships/image" Target="media/image12.png" /><Relationship Id="rId36" Type="http://schemas.microsoft.com/office/2011/relationships/people" Target="people.xml" /><Relationship Id="rId10" Type="http://schemas.microsoft.com/office/2014/relationships/chartEx" Target="charts/chartEx3.xml" /><Relationship Id="rId19" Type="http://schemas.microsoft.com/office/2014/relationships/chartEx" Target="charts/chartEx6.xml" /><Relationship Id="rId31" Type="http://schemas.openxmlformats.org/officeDocument/2006/relationships/chart" Target="charts/chart8.xml" /><Relationship Id="rId4" Type="http://schemas.openxmlformats.org/officeDocument/2006/relationships/image" Target="media/image1.png" /><Relationship Id="rId9" Type="http://schemas.openxmlformats.org/officeDocument/2006/relationships/image" Target="media/image3.png" /><Relationship Id="rId14" Type="http://schemas.microsoft.com/office/2014/relationships/chartEx" Target="charts/chartEx4.xml" /><Relationship Id="rId22" Type="http://schemas.openxmlformats.org/officeDocument/2006/relationships/image" Target="media/image10.png" /><Relationship Id="rId27" Type="http://schemas.microsoft.com/office/2014/relationships/chartEx" Target="charts/chartEx8.xml" /><Relationship Id="rId30" Type="http://schemas.openxmlformats.org/officeDocument/2006/relationships/chart" Target="charts/chart7.xml" /><Relationship Id="rId35" Type="http://schemas.openxmlformats.org/officeDocument/2006/relationships/fontTable" Target="fontTable.xml" /></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e99108b40721fd0/Desktop/project%20SDA/Life%20Expectancy%20Data.xlsx" TargetMode="External" /><Relationship Id="rId2" Type="http://schemas.microsoft.com/office/2011/relationships/chartColorStyle" Target="colors2.xml" /><Relationship Id="rId1" Type="http://schemas.microsoft.com/office/2011/relationships/chartStyle" Target="style2.xml" /></Relationships>
</file>

<file path=word/charts/_rels/chart10.xml.rels><?xml version="1.0" encoding="UTF-8" standalone="yes"?>
<Relationships xmlns="http://schemas.openxmlformats.org/package/2006/relationships"><Relationship Id="rId3" Type="http://schemas.openxmlformats.org/officeDocument/2006/relationships/oleObject" Target="file:///C:\Users\sanja\OneDrive\Desktop\Life%20Expectancy%20Data.xlsx" TargetMode="External" /><Relationship Id="rId2" Type="http://schemas.microsoft.com/office/2011/relationships/chartColorStyle" Target="colors18.xml" /><Relationship Id="rId1" Type="http://schemas.microsoft.com/office/2011/relationships/chartStyle" Target="style18.xml" /></Relationships>
</file>

<file path=word/charts/_rels/chart11.xml.rels><?xml version="1.0" encoding="UTF-8" standalone="yes"?>
<Relationships xmlns="http://schemas.openxmlformats.org/package/2006/relationships"><Relationship Id="rId3" Type="http://schemas.openxmlformats.org/officeDocument/2006/relationships/oleObject" Target="file:///C:\Users\sanja\OneDrive\Desktop\Life%20Expectancy%20Data.xlsx" TargetMode="External" /><Relationship Id="rId2" Type="http://schemas.microsoft.com/office/2011/relationships/chartColorStyle" Target="colors19.xml" /><Relationship Id="rId1" Type="http://schemas.microsoft.com/office/2011/relationships/chartStyle" Target="style19.xml" /></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e99108b40721fd0/Desktop/project%20SDA/Life%20Expectancy%20Data.xlsx" TargetMode="External" /><Relationship Id="rId2" Type="http://schemas.microsoft.com/office/2011/relationships/chartColorStyle" Target="colors5.xml" /><Relationship Id="rId1" Type="http://schemas.microsoft.com/office/2011/relationships/chartStyle" Target="style5.xml" /></Relationships>
</file>

<file path=word/charts/_rels/chart3.xml.rels><?xml version="1.0" encoding="UTF-8" standalone="yes"?>
<Relationships xmlns="http://schemas.openxmlformats.org/package/2006/relationships"><Relationship Id="rId3" Type="http://schemas.openxmlformats.org/officeDocument/2006/relationships/oleObject" Target="file:///C:\Users\vwaka\OneDrive\Desktop\MEASLES.xlsx" TargetMode="External" /><Relationship Id="rId2" Type="http://schemas.microsoft.com/office/2011/relationships/chartColorStyle" Target="colors10.xml" /><Relationship Id="rId1" Type="http://schemas.microsoft.com/office/2011/relationships/chartStyle" Target="style10.xml" /></Relationships>
</file>

<file path=word/charts/_rels/chart4.xml.rels><?xml version="1.0" encoding="UTF-8" standalone="yes"?>
<Relationships xmlns="http://schemas.openxmlformats.org/package/2006/relationships"><Relationship Id="rId3" Type="http://schemas.openxmlformats.org/officeDocument/2006/relationships/oleObject" Target="file:///C:\Users\vwaka\OneDrive\Desktop\MEASLES.xlsx" TargetMode="External" /><Relationship Id="rId2" Type="http://schemas.microsoft.com/office/2011/relationships/chartColorStyle" Target="colors11.xml" /><Relationship Id="rId1" Type="http://schemas.microsoft.com/office/2011/relationships/chartStyle" Target="style11.xml" /></Relationships>
</file>

<file path=word/charts/_rels/chart5.xml.rels><?xml version="1.0" encoding="UTF-8" standalone="yes"?>
<Relationships xmlns="http://schemas.openxmlformats.org/package/2006/relationships"><Relationship Id="rId3" Type="http://schemas.openxmlformats.org/officeDocument/2006/relationships/oleObject" Target="file:///C:\Users\vwaka\OneDrive\Desktop\MEASLES.xlsx" TargetMode="External" /><Relationship Id="rId2" Type="http://schemas.microsoft.com/office/2011/relationships/chartColorStyle" Target="colors12.xml" /><Relationship Id="rId1" Type="http://schemas.microsoft.com/office/2011/relationships/chartStyle" Target="style12.xml" /></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f9f91e5c48a00199/Desktop/SDA%20DATA.xlsx" TargetMode="External" /><Relationship Id="rId2" Type="http://schemas.microsoft.com/office/2011/relationships/chartColorStyle" Target="colors14.xml" /><Relationship Id="rId1" Type="http://schemas.microsoft.com/office/2011/relationships/chartStyle" Target="style14.xml" /></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f9f91e5c48a00199/Desktop/SDA%20DATA.xlsx" TargetMode="External" /><Relationship Id="rId2" Type="http://schemas.microsoft.com/office/2011/relationships/chartColorStyle" Target="colors15.xml" /><Relationship Id="rId1" Type="http://schemas.microsoft.com/office/2011/relationships/chartStyle" Target="style15.xml" /></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f9f91e5c48a00199/Desktop/SDA%20DATA.xlsx" TargetMode="External" /><Relationship Id="rId2" Type="http://schemas.microsoft.com/office/2011/relationships/chartColorStyle" Target="colors16.xml" /><Relationship Id="rId1" Type="http://schemas.microsoft.com/office/2011/relationships/chartStyle" Target="style16.xml" /></Relationships>
</file>

<file path=word/charts/_rels/chart9.xml.rels><?xml version="1.0" encoding="UTF-8" standalone="yes"?>
<Relationships xmlns="http://schemas.openxmlformats.org/package/2006/relationships"><Relationship Id="rId3" Type="http://schemas.openxmlformats.org/officeDocument/2006/relationships/oleObject" Target="file:///C:\Users\sanja\OneDrive\Desktop\Life%20Expectancy%20Data.xlsx" TargetMode="External" /><Relationship Id="rId2" Type="http://schemas.microsoft.com/office/2011/relationships/chartColorStyle" Target="colors17.xml" /><Relationship Id="rId1" Type="http://schemas.microsoft.com/office/2011/relationships/chartStyle" Target="style17.xml" /></Relationships>
</file>

<file path=word/charts/_rels/chartEx1.xml.rels><?xml version="1.0" encoding="UTF-8" standalone="yes"?>
<Relationships xmlns="http://schemas.openxmlformats.org/package/2006/relationships"><Relationship Id="rId2" Type="http://schemas.microsoft.com/office/2011/relationships/chartColorStyle" Target="colors1.xml" /><Relationship Id="rId1" Type="http://schemas.microsoft.com/office/2011/relationships/chartStyle" Target="style1.xml" /></Relationships>
</file>

<file path=word/charts/_rels/chartEx2.xml.rels><?xml version="1.0" encoding="UTF-8" standalone="yes"?>
<Relationships xmlns="http://schemas.openxmlformats.org/package/2006/relationships"><Relationship Id="rId2" Type="http://schemas.microsoft.com/office/2011/relationships/chartColorStyle" Target="colors3.xml" /><Relationship Id="rId1" Type="http://schemas.microsoft.com/office/2011/relationships/chartStyle" Target="style3.xml" /></Relationships>
</file>

<file path=word/charts/_rels/chartEx3.xml.rels><?xml version="1.0" encoding="UTF-8" standalone="yes"?>
<Relationships xmlns="http://schemas.openxmlformats.org/package/2006/relationships"><Relationship Id="rId2" Type="http://schemas.microsoft.com/office/2011/relationships/chartColorStyle" Target="colors4.xml" /><Relationship Id="rId1" Type="http://schemas.microsoft.com/office/2011/relationships/chartStyle" Target="style4.xml" /></Relationships>
</file>

<file path=word/charts/_rels/chartEx4.xml.rels><?xml version="1.0" encoding="UTF-8" standalone="yes"?>
<Relationships xmlns="http://schemas.openxmlformats.org/package/2006/relationships"><Relationship Id="rId2" Type="http://schemas.microsoft.com/office/2011/relationships/chartColorStyle" Target="colors6.xml" /><Relationship Id="rId1" Type="http://schemas.microsoft.com/office/2011/relationships/chartStyle" Target="style6.xml" /></Relationships>
</file>

<file path=word/charts/_rels/chartEx5.xml.rels><?xml version="1.0" encoding="UTF-8" standalone="yes"?>
<Relationships xmlns="http://schemas.openxmlformats.org/package/2006/relationships"><Relationship Id="rId2" Type="http://schemas.microsoft.com/office/2011/relationships/chartColorStyle" Target="colors7.xml" /><Relationship Id="rId1" Type="http://schemas.microsoft.com/office/2011/relationships/chartStyle" Target="style7.xml" /></Relationships>
</file>

<file path=word/charts/_rels/chartEx6.xml.rels><?xml version="1.0" encoding="UTF-8" standalone="yes"?>
<Relationships xmlns="http://schemas.openxmlformats.org/package/2006/relationships"><Relationship Id="rId2" Type="http://schemas.microsoft.com/office/2011/relationships/chartColorStyle" Target="colors8.xml" /><Relationship Id="rId1" Type="http://schemas.microsoft.com/office/2011/relationships/chartStyle" Target="style8.xml" /></Relationships>
</file>

<file path=word/charts/_rels/chartEx7.xml.rels><?xml version="1.0" encoding="UTF-8" standalone="yes"?>
<Relationships xmlns="http://schemas.openxmlformats.org/package/2006/relationships"><Relationship Id="rId2" Type="http://schemas.microsoft.com/office/2011/relationships/chartColorStyle" Target="colors9.xml" /><Relationship Id="rId1" Type="http://schemas.microsoft.com/office/2011/relationships/chartStyle" Target="style9.xml" /></Relationships>
</file>

<file path=word/charts/_rels/chartEx8.xml.rels><?xml version="1.0" encoding="UTF-8" standalone="yes"?>
<Relationships xmlns="http://schemas.openxmlformats.org/package/2006/relationships"><Relationship Id="rId2" Type="http://schemas.microsoft.com/office/2011/relationships/chartColorStyle" Target="colors13.xml" /><Relationship Id="rId1" Type="http://schemas.microsoft.com/office/2011/relationships/chartStyle" Target="style13.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'[Life Expectancy Data.xlsx]Sheet2'!$C$1</c:f>
              <c:strCache>
                <c:ptCount val="1"/>
                <c:pt idx="0">
                  <c:v>Life expectancy </c:v>
                </c:pt>
              </c:strCache>
            </c:strRef>
          </c:tx>
          <c:spPr>
            <a:solidFill>
              <a:schemeClr val="accent1"/>
            </a:solidFill>
            <a:ln>
              <a:noFill/>
            </a:ln>
            <a:effectLst/>
          </c:spPr>
          <c:invertIfNegative val="0"/>
          <c:cat>
            <c:strRef>
              <c:f>'[Life Expectancy Data.xlsx]Sheet2'!$A$2:$A$155</c:f>
              <c:strCache>
                <c:ptCount val="154"/>
                <c:pt idx="0">
                  <c:v>Afghanistan</c:v>
                </c:pt>
                <c:pt idx="1">
                  <c:v>Albania</c:v>
                </c:pt>
                <c:pt idx="2">
                  <c:v>Algeria</c:v>
                </c:pt>
                <c:pt idx="3">
                  <c:v>Angola</c:v>
                </c:pt>
                <c:pt idx="4">
                  <c:v>Antigua and Barbuda</c:v>
                </c:pt>
                <c:pt idx="5">
                  <c:v>Argentina</c:v>
                </c:pt>
                <c:pt idx="6">
                  <c:v>Armenia</c:v>
                </c:pt>
                <c:pt idx="7">
                  <c:v>Australia</c:v>
                </c:pt>
                <c:pt idx="8">
                  <c:v>Austria</c:v>
                </c:pt>
                <c:pt idx="9">
                  <c:v>Azerbaijan</c:v>
                </c:pt>
                <c:pt idx="10">
                  <c:v>Bahrain</c:v>
                </c:pt>
                <c:pt idx="11">
                  <c:v>Bangladesh</c:v>
                </c:pt>
                <c:pt idx="12">
                  <c:v>Barbados</c:v>
                </c:pt>
                <c:pt idx="13">
                  <c:v>Belarus</c:v>
                </c:pt>
                <c:pt idx="14">
                  <c:v>Belgium</c:v>
                </c:pt>
                <c:pt idx="15">
                  <c:v>Belize</c:v>
                </c:pt>
                <c:pt idx="16">
                  <c:v>Benin</c:v>
                </c:pt>
                <c:pt idx="17">
                  <c:v>Bhutan</c:v>
                </c:pt>
                <c:pt idx="18">
                  <c:v>Bosnia and Herzegovina</c:v>
                </c:pt>
                <c:pt idx="19">
                  <c:v>Botswana</c:v>
                </c:pt>
                <c:pt idx="20">
                  <c:v>Brazil</c:v>
                </c:pt>
                <c:pt idx="21">
                  <c:v>Brunei Darussalam</c:v>
                </c:pt>
                <c:pt idx="22">
                  <c:v>Bulgaria</c:v>
                </c:pt>
                <c:pt idx="23">
                  <c:v>Burkina Faso</c:v>
                </c:pt>
                <c:pt idx="24">
                  <c:v>Burundi</c:v>
                </c:pt>
                <c:pt idx="25">
                  <c:v>Cabo Verde</c:v>
                </c:pt>
                <c:pt idx="26">
                  <c:v>Cambodia</c:v>
                </c:pt>
                <c:pt idx="27">
                  <c:v>Cameroon</c:v>
                </c:pt>
                <c:pt idx="28">
                  <c:v>Canada</c:v>
                </c:pt>
                <c:pt idx="29">
                  <c:v>Central African Republic</c:v>
                </c:pt>
                <c:pt idx="30">
                  <c:v>Chad</c:v>
                </c:pt>
                <c:pt idx="31">
                  <c:v>Chile</c:v>
                </c:pt>
                <c:pt idx="32">
                  <c:v>China</c:v>
                </c:pt>
                <c:pt idx="33">
                  <c:v>Colombia</c:v>
                </c:pt>
                <c:pt idx="34">
                  <c:v>Comoros</c:v>
                </c:pt>
                <c:pt idx="35">
                  <c:v>Costa Rica</c:v>
                </c:pt>
                <c:pt idx="36">
                  <c:v>Croatia</c:v>
                </c:pt>
                <c:pt idx="37">
                  <c:v>Cuba</c:v>
                </c:pt>
                <c:pt idx="38">
                  <c:v>Cyprus</c:v>
                </c:pt>
                <c:pt idx="39">
                  <c:v>Denmark</c:v>
                </c:pt>
                <c:pt idx="40">
                  <c:v>Djibouti</c:v>
                </c:pt>
                <c:pt idx="41">
                  <c:v>Dominican Republic</c:v>
                </c:pt>
                <c:pt idx="42">
                  <c:v>Ecuador</c:v>
                </c:pt>
                <c:pt idx="43">
                  <c:v>El Salvador</c:v>
                </c:pt>
                <c:pt idx="44">
                  <c:v>Equatorial Guinea</c:v>
                </c:pt>
                <c:pt idx="45">
                  <c:v>Estonia</c:v>
                </c:pt>
                <c:pt idx="46">
                  <c:v>Ethiopia</c:v>
                </c:pt>
                <c:pt idx="47">
                  <c:v>Fiji</c:v>
                </c:pt>
                <c:pt idx="48">
                  <c:v>Finland</c:v>
                </c:pt>
                <c:pt idx="49">
                  <c:v>France</c:v>
                </c:pt>
                <c:pt idx="50">
                  <c:v>Gabon</c:v>
                </c:pt>
                <c:pt idx="51">
                  <c:v>Georgia</c:v>
                </c:pt>
                <c:pt idx="52">
                  <c:v>Germany</c:v>
                </c:pt>
                <c:pt idx="53">
                  <c:v>Ghana</c:v>
                </c:pt>
                <c:pt idx="54">
                  <c:v>Greece</c:v>
                </c:pt>
                <c:pt idx="55">
                  <c:v>Grenada</c:v>
                </c:pt>
                <c:pt idx="56">
                  <c:v>Guatemala</c:v>
                </c:pt>
                <c:pt idx="57">
                  <c:v>Guinea</c:v>
                </c:pt>
                <c:pt idx="58">
                  <c:v>Guinea-Bissau</c:v>
                </c:pt>
                <c:pt idx="59">
                  <c:v>Guyana</c:v>
                </c:pt>
                <c:pt idx="60">
                  <c:v>Haiti</c:v>
                </c:pt>
                <c:pt idx="61">
                  <c:v>Honduras</c:v>
                </c:pt>
                <c:pt idx="62">
                  <c:v>Hungary</c:v>
                </c:pt>
                <c:pt idx="63">
                  <c:v>Iceland</c:v>
                </c:pt>
                <c:pt idx="64">
                  <c:v>India</c:v>
                </c:pt>
                <c:pt idx="65">
                  <c:v>Indonesia</c:v>
                </c:pt>
                <c:pt idx="66">
                  <c:v>Iraq</c:v>
                </c:pt>
                <c:pt idx="67">
                  <c:v>Ireland</c:v>
                </c:pt>
                <c:pt idx="68">
                  <c:v>Israel</c:v>
                </c:pt>
                <c:pt idx="69">
                  <c:v>Italy</c:v>
                </c:pt>
                <c:pt idx="70">
                  <c:v>Jamaica</c:v>
                </c:pt>
                <c:pt idx="71">
                  <c:v>Japan</c:v>
                </c:pt>
                <c:pt idx="72">
                  <c:v>Jordan</c:v>
                </c:pt>
                <c:pt idx="73">
                  <c:v>Kazakhstan</c:v>
                </c:pt>
                <c:pt idx="74">
                  <c:v>Kenya</c:v>
                </c:pt>
                <c:pt idx="75">
                  <c:v>Kiribati</c:v>
                </c:pt>
                <c:pt idx="76">
                  <c:v>Kuwait</c:v>
                </c:pt>
                <c:pt idx="77">
                  <c:v>Latvia</c:v>
                </c:pt>
                <c:pt idx="78">
                  <c:v>Lebanon</c:v>
                </c:pt>
                <c:pt idx="79">
                  <c:v>Lesotho</c:v>
                </c:pt>
                <c:pt idx="80">
                  <c:v>Liberia</c:v>
                </c:pt>
                <c:pt idx="81">
                  <c:v>Lithuania</c:v>
                </c:pt>
                <c:pt idx="82">
                  <c:v>Luxembourg</c:v>
                </c:pt>
                <c:pt idx="83">
                  <c:v>Madagascar</c:v>
                </c:pt>
                <c:pt idx="84">
                  <c:v>Malawi</c:v>
                </c:pt>
                <c:pt idx="85">
                  <c:v>Malaysia</c:v>
                </c:pt>
                <c:pt idx="86">
                  <c:v>Maldives</c:v>
                </c:pt>
                <c:pt idx="87">
                  <c:v>Mali</c:v>
                </c:pt>
                <c:pt idx="88">
                  <c:v>Malta</c:v>
                </c:pt>
                <c:pt idx="89">
                  <c:v>Mauritania</c:v>
                </c:pt>
                <c:pt idx="90">
                  <c:v>Mauritius</c:v>
                </c:pt>
                <c:pt idx="91">
                  <c:v>Mexico</c:v>
                </c:pt>
                <c:pt idx="92">
                  <c:v>Mongolia</c:v>
                </c:pt>
                <c:pt idx="93">
                  <c:v>Montenegro</c:v>
                </c:pt>
                <c:pt idx="94">
                  <c:v>Morocco</c:v>
                </c:pt>
                <c:pt idx="95">
                  <c:v>Mozambique</c:v>
                </c:pt>
                <c:pt idx="96">
                  <c:v>Myanmar</c:v>
                </c:pt>
                <c:pt idx="97">
                  <c:v>Namibia</c:v>
                </c:pt>
                <c:pt idx="98">
                  <c:v>Nepal</c:v>
                </c:pt>
                <c:pt idx="99">
                  <c:v>Netherlands</c:v>
                </c:pt>
                <c:pt idx="100">
                  <c:v>New Zealand</c:v>
                </c:pt>
                <c:pt idx="101">
                  <c:v>Nicaragua</c:v>
                </c:pt>
                <c:pt idx="102">
                  <c:v>Niger</c:v>
                </c:pt>
                <c:pt idx="103">
                  <c:v>Nigeria</c:v>
                </c:pt>
                <c:pt idx="104">
                  <c:v>Norway</c:v>
                </c:pt>
                <c:pt idx="105">
                  <c:v>Oman</c:v>
                </c:pt>
                <c:pt idx="106">
                  <c:v>Pakistan</c:v>
                </c:pt>
                <c:pt idx="107">
                  <c:v>Panama</c:v>
                </c:pt>
                <c:pt idx="108">
                  <c:v>Paraguay</c:v>
                </c:pt>
                <c:pt idx="109">
                  <c:v>Peru</c:v>
                </c:pt>
                <c:pt idx="110">
                  <c:v>Philippines</c:v>
                </c:pt>
                <c:pt idx="111">
                  <c:v>Poland</c:v>
                </c:pt>
                <c:pt idx="112">
                  <c:v>Portugal</c:v>
                </c:pt>
                <c:pt idx="113">
                  <c:v>Qatar</c:v>
                </c:pt>
                <c:pt idx="114">
                  <c:v>Romania</c:v>
                </c:pt>
                <c:pt idx="115">
                  <c:v>Russian Federation</c:v>
                </c:pt>
                <c:pt idx="116">
                  <c:v>Rwanda</c:v>
                </c:pt>
                <c:pt idx="117">
                  <c:v>Samoa</c:v>
                </c:pt>
                <c:pt idx="118">
                  <c:v>Sao Tome and Principe</c:v>
                </c:pt>
                <c:pt idx="119">
                  <c:v>Saudi Arabia</c:v>
                </c:pt>
                <c:pt idx="120">
                  <c:v>Senegal</c:v>
                </c:pt>
                <c:pt idx="121">
                  <c:v>Serbia</c:v>
                </c:pt>
                <c:pt idx="122">
                  <c:v>Seychelles</c:v>
                </c:pt>
                <c:pt idx="123">
                  <c:v>Sierra Leone</c:v>
                </c:pt>
                <c:pt idx="124">
                  <c:v>Singapore</c:v>
                </c:pt>
                <c:pt idx="125">
                  <c:v>Slovenia</c:v>
                </c:pt>
                <c:pt idx="126">
                  <c:v>Solomon Islands</c:v>
                </c:pt>
                <c:pt idx="127">
                  <c:v>Somalia</c:v>
                </c:pt>
                <c:pt idx="128">
                  <c:v>South Africa</c:v>
                </c:pt>
                <c:pt idx="129">
                  <c:v>South Sudan</c:v>
                </c:pt>
                <c:pt idx="130">
                  <c:v>Spain</c:v>
                </c:pt>
                <c:pt idx="131">
                  <c:v>Sri Lanka</c:v>
                </c:pt>
                <c:pt idx="132">
                  <c:v>Sudan</c:v>
                </c:pt>
                <c:pt idx="133">
                  <c:v>Suriname</c:v>
                </c:pt>
                <c:pt idx="134">
                  <c:v>Swaziland</c:v>
                </c:pt>
                <c:pt idx="135">
                  <c:v>Sweden</c:v>
                </c:pt>
                <c:pt idx="136">
                  <c:v>Switzerland</c:v>
                </c:pt>
                <c:pt idx="137">
                  <c:v>Tajikistan</c:v>
                </c:pt>
                <c:pt idx="138">
                  <c:v>Thailand</c:v>
                </c:pt>
                <c:pt idx="139">
                  <c:v>Timor-Leste</c:v>
                </c:pt>
                <c:pt idx="140">
                  <c:v>Togo</c:v>
                </c:pt>
                <c:pt idx="141">
                  <c:v>Tonga</c:v>
                </c:pt>
                <c:pt idx="142">
                  <c:v>Trinidad and Tobago</c:v>
                </c:pt>
                <c:pt idx="143">
                  <c:v>Tunisia</c:v>
                </c:pt>
                <c:pt idx="144">
                  <c:v>Turkey</c:v>
                </c:pt>
                <c:pt idx="145">
                  <c:v>Turkmenistan</c:v>
                </c:pt>
                <c:pt idx="146">
                  <c:v>Uganda</c:v>
                </c:pt>
                <c:pt idx="147">
                  <c:v>Ukraine</c:v>
                </c:pt>
                <c:pt idx="148">
                  <c:v>United Arab Emirates</c:v>
                </c:pt>
                <c:pt idx="149">
                  <c:v>Uruguay</c:v>
                </c:pt>
                <c:pt idx="150">
                  <c:v>Uzbekistan</c:v>
                </c:pt>
                <c:pt idx="151">
                  <c:v>Vanuatu</c:v>
                </c:pt>
                <c:pt idx="152">
                  <c:v>Zambia</c:v>
                </c:pt>
                <c:pt idx="153">
                  <c:v>Zimbabwe</c:v>
                </c:pt>
              </c:strCache>
            </c:strRef>
          </c:cat>
          <c:val>
            <c:numRef>
              <c:f>'[Life Expectancy Data.xlsx]Sheet2'!$C$2:$C$155</c:f>
              <c:numCache>
                <c:formatCode>General</c:formatCode>
                <c:ptCount val="154"/>
                <c:pt idx="0">
                  <c:v>65</c:v>
                </c:pt>
                <c:pt idx="1">
                  <c:v>77.8</c:v>
                </c:pt>
                <c:pt idx="2">
                  <c:v>75.599999999999994</c:v>
                </c:pt>
                <c:pt idx="3">
                  <c:v>52.4</c:v>
                </c:pt>
                <c:pt idx="4">
                  <c:v>76.400000000000006</c:v>
                </c:pt>
                <c:pt idx="5">
                  <c:v>76.3</c:v>
                </c:pt>
                <c:pt idx="6">
                  <c:v>74.8</c:v>
                </c:pt>
                <c:pt idx="7">
                  <c:v>82.8</c:v>
                </c:pt>
                <c:pt idx="8">
                  <c:v>81.5</c:v>
                </c:pt>
                <c:pt idx="9">
                  <c:v>72.7</c:v>
                </c:pt>
                <c:pt idx="10">
                  <c:v>76.900000000000006</c:v>
                </c:pt>
                <c:pt idx="11">
                  <c:v>71.8</c:v>
                </c:pt>
                <c:pt idx="12">
                  <c:v>75.5</c:v>
                </c:pt>
                <c:pt idx="13">
                  <c:v>72.3</c:v>
                </c:pt>
                <c:pt idx="14">
                  <c:v>81.099999999999994</c:v>
                </c:pt>
                <c:pt idx="15">
                  <c:v>71</c:v>
                </c:pt>
                <c:pt idx="16">
                  <c:v>60</c:v>
                </c:pt>
                <c:pt idx="17">
                  <c:v>69.8</c:v>
                </c:pt>
                <c:pt idx="18">
                  <c:v>77.400000000000006</c:v>
                </c:pt>
                <c:pt idx="19">
                  <c:v>65.7</c:v>
                </c:pt>
                <c:pt idx="20">
                  <c:v>75</c:v>
                </c:pt>
                <c:pt idx="21">
                  <c:v>77.7</c:v>
                </c:pt>
                <c:pt idx="22">
                  <c:v>74.5</c:v>
                </c:pt>
                <c:pt idx="23">
                  <c:v>59.9</c:v>
                </c:pt>
                <c:pt idx="24">
                  <c:v>59.6</c:v>
                </c:pt>
                <c:pt idx="25">
                  <c:v>73.3</c:v>
                </c:pt>
                <c:pt idx="26">
                  <c:v>68.7</c:v>
                </c:pt>
                <c:pt idx="27">
                  <c:v>57.3</c:v>
                </c:pt>
                <c:pt idx="28">
                  <c:v>82.2</c:v>
                </c:pt>
                <c:pt idx="29">
                  <c:v>52.5</c:v>
                </c:pt>
                <c:pt idx="30">
                  <c:v>53.1</c:v>
                </c:pt>
                <c:pt idx="31">
                  <c:v>85</c:v>
                </c:pt>
                <c:pt idx="32">
                  <c:v>76.099999999999994</c:v>
                </c:pt>
                <c:pt idx="33">
                  <c:v>74.8</c:v>
                </c:pt>
                <c:pt idx="34">
                  <c:v>63.5</c:v>
                </c:pt>
                <c:pt idx="35">
                  <c:v>79.599999999999994</c:v>
                </c:pt>
                <c:pt idx="36">
                  <c:v>78</c:v>
                </c:pt>
                <c:pt idx="37">
                  <c:v>79.099999999999994</c:v>
                </c:pt>
                <c:pt idx="38">
                  <c:v>85</c:v>
                </c:pt>
                <c:pt idx="39">
                  <c:v>86</c:v>
                </c:pt>
                <c:pt idx="40">
                  <c:v>63.5</c:v>
                </c:pt>
                <c:pt idx="41">
                  <c:v>73.900000000000006</c:v>
                </c:pt>
                <c:pt idx="42">
                  <c:v>76.2</c:v>
                </c:pt>
                <c:pt idx="43">
                  <c:v>73.5</c:v>
                </c:pt>
                <c:pt idx="44">
                  <c:v>58.2</c:v>
                </c:pt>
                <c:pt idx="45">
                  <c:v>77.599999999999994</c:v>
                </c:pt>
                <c:pt idx="46">
                  <c:v>64.8</c:v>
                </c:pt>
                <c:pt idx="47">
                  <c:v>69.900000000000006</c:v>
                </c:pt>
                <c:pt idx="48">
                  <c:v>81.099999999999994</c:v>
                </c:pt>
                <c:pt idx="49">
                  <c:v>82.4</c:v>
                </c:pt>
                <c:pt idx="50">
                  <c:v>66</c:v>
                </c:pt>
                <c:pt idx="51">
                  <c:v>74.400000000000006</c:v>
                </c:pt>
                <c:pt idx="52">
                  <c:v>81</c:v>
                </c:pt>
                <c:pt idx="53">
                  <c:v>62.4</c:v>
                </c:pt>
                <c:pt idx="54">
                  <c:v>81</c:v>
                </c:pt>
                <c:pt idx="55">
                  <c:v>73.599999999999994</c:v>
                </c:pt>
                <c:pt idx="56">
                  <c:v>71.900000000000006</c:v>
                </c:pt>
                <c:pt idx="57">
                  <c:v>59</c:v>
                </c:pt>
                <c:pt idx="58">
                  <c:v>58.9</c:v>
                </c:pt>
                <c:pt idx="59">
                  <c:v>66.2</c:v>
                </c:pt>
                <c:pt idx="60">
                  <c:v>63.5</c:v>
                </c:pt>
                <c:pt idx="61">
                  <c:v>74.599999999999994</c:v>
                </c:pt>
                <c:pt idx="62">
                  <c:v>75.8</c:v>
                </c:pt>
                <c:pt idx="63">
                  <c:v>82.7</c:v>
                </c:pt>
                <c:pt idx="64">
                  <c:v>68.3</c:v>
                </c:pt>
                <c:pt idx="65">
                  <c:v>69.099999999999994</c:v>
                </c:pt>
                <c:pt idx="66">
                  <c:v>68.900000000000006</c:v>
                </c:pt>
                <c:pt idx="67">
                  <c:v>81.400000000000006</c:v>
                </c:pt>
                <c:pt idx="68">
                  <c:v>82.5</c:v>
                </c:pt>
                <c:pt idx="69">
                  <c:v>82.7</c:v>
                </c:pt>
                <c:pt idx="70">
                  <c:v>76.2</c:v>
                </c:pt>
                <c:pt idx="71">
                  <c:v>83.7</c:v>
                </c:pt>
                <c:pt idx="72">
                  <c:v>74.099999999999994</c:v>
                </c:pt>
                <c:pt idx="73">
                  <c:v>72</c:v>
                </c:pt>
                <c:pt idx="74">
                  <c:v>63.4</c:v>
                </c:pt>
                <c:pt idx="75">
                  <c:v>66.3</c:v>
                </c:pt>
                <c:pt idx="76">
                  <c:v>74.7</c:v>
                </c:pt>
                <c:pt idx="77">
                  <c:v>74.599999999999994</c:v>
                </c:pt>
                <c:pt idx="78">
                  <c:v>74.900000000000006</c:v>
                </c:pt>
                <c:pt idx="79">
                  <c:v>53.7</c:v>
                </c:pt>
                <c:pt idx="80">
                  <c:v>61.4</c:v>
                </c:pt>
                <c:pt idx="81">
                  <c:v>73.599999999999994</c:v>
                </c:pt>
                <c:pt idx="82">
                  <c:v>82</c:v>
                </c:pt>
                <c:pt idx="83">
                  <c:v>65.5</c:v>
                </c:pt>
                <c:pt idx="84">
                  <c:v>58.3</c:v>
                </c:pt>
                <c:pt idx="85">
                  <c:v>75</c:v>
                </c:pt>
                <c:pt idx="86">
                  <c:v>78.5</c:v>
                </c:pt>
                <c:pt idx="87">
                  <c:v>58.2</c:v>
                </c:pt>
                <c:pt idx="88">
                  <c:v>81.7</c:v>
                </c:pt>
                <c:pt idx="89">
                  <c:v>63.1</c:v>
                </c:pt>
                <c:pt idx="90">
                  <c:v>74.599999999999994</c:v>
                </c:pt>
                <c:pt idx="91">
                  <c:v>76.7</c:v>
                </c:pt>
                <c:pt idx="92">
                  <c:v>68.8</c:v>
                </c:pt>
                <c:pt idx="93">
                  <c:v>76.099999999999994</c:v>
                </c:pt>
                <c:pt idx="94">
                  <c:v>74.3</c:v>
                </c:pt>
                <c:pt idx="95">
                  <c:v>57.6</c:v>
                </c:pt>
                <c:pt idx="96">
                  <c:v>66.599999999999994</c:v>
                </c:pt>
                <c:pt idx="97">
                  <c:v>65.8</c:v>
                </c:pt>
                <c:pt idx="98">
                  <c:v>69.2</c:v>
                </c:pt>
                <c:pt idx="99">
                  <c:v>81.900000000000006</c:v>
                </c:pt>
                <c:pt idx="100">
                  <c:v>81.599999999999994</c:v>
                </c:pt>
                <c:pt idx="101">
                  <c:v>74.8</c:v>
                </c:pt>
                <c:pt idx="102">
                  <c:v>61.8</c:v>
                </c:pt>
                <c:pt idx="103">
                  <c:v>54.5</c:v>
                </c:pt>
                <c:pt idx="104">
                  <c:v>81.8</c:v>
                </c:pt>
                <c:pt idx="105">
                  <c:v>76.599999999999994</c:v>
                </c:pt>
                <c:pt idx="106">
                  <c:v>66.400000000000006</c:v>
                </c:pt>
                <c:pt idx="107">
                  <c:v>77.8</c:v>
                </c:pt>
                <c:pt idx="108">
                  <c:v>74</c:v>
                </c:pt>
                <c:pt idx="109">
                  <c:v>75.5</c:v>
                </c:pt>
                <c:pt idx="110">
                  <c:v>68.5</c:v>
                </c:pt>
                <c:pt idx="111">
                  <c:v>77.5</c:v>
                </c:pt>
                <c:pt idx="112">
                  <c:v>81.099999999999994</c:v>
                </c:pt>
                <c:pt idx="113">
                  <c:v>78.2</c:v>
                </c:pt>
                <c:pt idx="114">
                  <c:v>75</c:v>
                </c:pt>
                <c:pt idx="115">
                  <c:v>75</c:v>
                </c:pt>
                <c:pt idx="116">
                  <c:v>66.099999999999994</c:v>
                </c:pt>
                <c:pt idx="117">
                  <c:v>74</c:v>
                </c:pt>
                <c:pt idx="118">
                  <c:v>67.5</c:v>
                </c:pt>
                <c:pt idx="119">
                  <c:v>74.5</c:v>
                </c:pt>
                <c:pt idx="120">
                  <c:v>66.7</c:v>
                </c:pt>
                <c:pt idx="121">
                  <c:v>75.599999999999994</c:v>
                </c:pt>
                <c:pt idx="122">
                  <c:v>73.2</c:v>
                </c:pt>
                <c:pt idx="123">
                  <c:v>51</c:v>
                </c:pt>
                <c:pt idx="124">
                  <c:v>83.1</c:v>
                </c:pt>
                <c:pt idx="125">
                  <c:v>88</c:v>
                </c:pt>
                <c:pt idx="126">
                  <c:v>69.2</c:v>
                </c:pt>
                <c:pt idx="127">
                  <c:v>55</c:v>
                </c:pt>
                <c:pt idx="128">
                  <c:v>62.9</c:v>
                </c:pt>
                <c:pt idx="129">
                  <c:v>57.3</c:v>
                </c:pt>
                <c:pt idx="130">
                  <c:v>82.8</c:v>
                </c:pt>
                <c:pt idx="131">
                  <c:v>74.900000000000006</c:v>
                </c:pt>
                <c:pt idx="132">
                  <c:v>64.099999999999994</c:v>
                </c:pt>
                <c:pt idx="133">
                  <c:v>71.599999999999994</c:v>
                </c:pt>
                <c:pt idx="134">
                  <c:v>58.9</c:v>
                </c:pt>
                <c:pt idx="135">
                  <c:v>82.4</c:v>
                </c:pt>
                <c:pt idx="136">
                  <c:v>83.4</c:v>
                </c:pt>
                <c:pt idx="137">
                  <c:v>69.7</c:v>
                </c:pt>
                <c:pt idx="138">
                  <c:v>74.900000000000006</c:v>
                </c:pt>
                <c:pt idx="139">
                  <c:v>68.3</c:v>
                </c:pt>
                <c:pt idx="140">
                  <c:v>59.9</c:v>
                </c:pt>
                <c:pt idx="141">
                  <c:v>73.5</c:v>
                </c:pt>
                <c:pt idx="142">
                  <c:v>71.2</c:v>
                </c:pt>
                <c:pt idx="143">
                  <c:v>75.3</c:v>
                </c:pt>
                <c:pt idx="144">
                  <c:v>75.8</c:v>
                </c:pt>
                <c:pt idx="145">
                  <c:v>66.3</c:v>
                </c:pt>
                <c:pt idx="146">
                  <c:v>62.3</c:v>
                </c:pt>
                <c:pt idx="147">
                  <c:v>71.3</c:v>
                </c:pt>
                <c:pt idx="148">
                  <c:v>77.099999999999994</c:v>
                </c:pt>
                <c:pt idx="149">
                  <c:v>77</c:v>
                </c:pt>
                <c:pt idx="150">
                  <c:v>69.400000000000006</c:v>
                </c:pt>
                <c:pt idx="151">
                  <c:v>72</c:v>
                </c:pt>
                <c:pt idx="152">
                  <c:v>61.8</c:v>
                </c:pt>
                <c:pt idx="153">
                  <c:v>67</c:v>
                </c:pt>
              </c:numCache>
            </c:numRef>
          </c:val>
          <c:extLst>
            <c:ext xmlns:c16="http://schemas.microsoft.com/office/drawing/2014/chart" uri="{C3380CC4-5D6E-409C-BE32-E72D297353CC}">
              <c16:uniqueId val="{00000000-D1D7-40E1-94AF-BFCD40D9B41C}"/>
            </c:ext>
          </c:extLst>
        </c:ser>
        <c:dLbls>
          <c:showLegendKey val="0"/>
          <c:showVal val="0"/>
          <c:showCatName val="0"/>
          <c:showSerName val="0"/>
          <c:showPercent val="0"/>
          <c:showBubbleSize val="0"/>
        </c:dLbls>
        <c:gapWidth val="219"/>
        <c:overlap val="-27"/>
        <c:axId val="472711231"/>
        <c:axId val="472714143"/>
      </c:barChart>
      <c:catAx>
        <c:axId val="472711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714143"/>
        <c:crosses val="autoZero"/>
        <c:auto val="1"/>
        <c:lblAlgn val="ctr"/>
        <c:lblOffset val="100"/>
        <c:noMultiLvlLbl val="0"/>
      </c:catAx>
      <c:valAx>
        <c:axId val="472714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711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Data!$F$1</c:f>
              <c:strCache>
                <c:ptCount val="1"/>
                <c:pt idx="0">
                  <c:v>under-five deaths </c:v>
                </c:pt>
              </c:strCache>
            </c:strRef>
          </c:tx>
          <c:spPr>
            <a:ln w="28575" cap="rnd">
              <a:solidFill>
                <a:schemeClr val="accent1"/>
              </a:solidFill>
              <a:round/>
            </a:ln>
            <a:effectLst/>
          </c:spPr>
          <c:marker>
            <c:symbol val="none"/>
          </c:marker>
          <c:cat>
            <c:strRef>
              <c:f>Data!$A$3:$A$2893</c:f>
              <c:strCache>
                <c:ptCount val="36"/>
                <c:pt idx="0">
                  <c:v>Afghanistan</c:v>
                </c:pt>
                <c:pt idx="1">
                  <c:v>Bangladesh</c:v>
                </c:pt>
                <c:pt idx="2">
                  <c:v>Bhutan</c:v>
                </c:pt>
                <c:pt idx="3">
                  <c:v>Brunei Darussalam</c:v>
                </c:pt>
                <c:pt idx="4">
                  <c:v>China</c:v>
                </c:pt>
                <c:pt idx="5">
                  <c:v>India</c:v>
                </c:pt>
                <c:pt idx="6">
                  <c:v>Indonesia</c:v>
                </c:pt>
                <c:pt idx="7">
                  <c:v>Iran (Islamic Republic of)</c:v>
                </c:pt>
                <c:pt idx="8">
                  <c:v>Iraq</c:v>
                </c:pt>
                <c:pt idx="9">
                  <c:v>Israel</c:v>
                </c:pt>
                <c:pt idx="10">
                  <c:v>Japan</c:v>
                </c:pt>
                <c:pt idx="11">
                  <c:v>Kazakhstan</c:v>
                </c:pt>
                <c:pt idx="12">
                  <c:v>Kuwait</c:v>
                </c:pt>
                <c:pt idx="13">
                  <c:v>Kyrgyzstan</c:v>
                </c:pt>
                <c:pt idx="14">
                  <c:v>Lao People's Democratic Republic</c:v>
                </c:pt>
                <c:pt idx="15">
                  <c:v>Lebanon</c:v>
                </c:pt>
                <c:pt idx="16">
                  <c:v>Malaysia</c:v>
                </c:pt>
                <c:pt idx="17">
                  <c:v>Mongolia</c:v>
                </c:pt>
                <c:pt idx="18">
                  <c:v>Myanmar</c:v>
                </c:pt>
                <c:pt idx="19">
                  <c:v>Nepal</c:v>
                </c:pt>
                <c:pt idx="20">
                  <c:v>Pakistan</c:v>
                </c:pt>
                <c:pt idx="21">
                  <c:v>Philippines</c:v>
                </c:pt>
                <c:pt idx="22">
                  <c:v>Qatar</c:v>
                </c:pt>
                <c:pt idx="23">
                  <c:v>Republic of Korea</c:v>
                </c:pt>
                <c:pt idx="24">
                  <c:v>Russian Federation</c:v>
                </c:pt>
                <c:pt idx="25">
                  <c:v>Saudi Arabia</c:v>
                </c:pt>
                <c:pt idx="26">
                  <c:v>Sri Lanka</c:v>
                </c:pt>
                <c:pt idx="27">
                  <c:v>Syrian Arab Republic</c:v>
                </c:pt>
                <c:pt idx="28">
                  <c:v>Tajikistan</c:v>
                </c:pt>
                <c:pt idx="29">
                  <c:v>Thailand</c:v>
                </c:pt>
                <c:pt idx="30">
                  <c:v>Timor-Leste</c:v>
                </c:pt>
                <c:pt idx="31">
                  <c:v>Turkey</c:v>
                </c:pt>
                <c:pt idx="32">
                  <c:v>United Arab Emirates</c:v>
                </c:pt>
                <c:pt idx="33">
                  <c:v>Uzbekistan</c:v>
                </c:pt>
                <c:pt idx="34">
                  <c:v>Viet Nam</c:v>
                </c:pt>
                <c:pt idx="35">
                  <c:v>Yemen</c:v>
                </c:pt>
              </c:strCache>
            </c:strRef>
          </c:cat>
          <c:val>
            <c:numRef>
              <c:f>Data!$F$2:$F$2939</c:f>
              <c:numCache>
                <c:formatCode>General</c:formatCode>
                <c:ptCount val="36"/>
                <c:pt idx="0">
                  <c:v>86</c:v>
                </c:pt>
                <c:pt idx="1">
                  <c:v>121</c:v>
                </c:pt>
                <c:pt idx="2">
                  <c:v>1</c:v>
                </c:pt>
                <c:pt idx="3">
                  <c:v>0</c:v>
                </c:pt>
                <c:pt idx="4">
                  <c:v>198</c:v>
                </c:pt>
                <c:pt idx="5">
                  <c:v>1200</c:v>
                </c:pt>
                <c:pt idx="6">
                  <c:v>142</c:v>
                </c:pt>
                <c:pt idx="7">
                  <c:v>22</c:v>
                </c:pt>
                <c:pt idx="8">
                  <c:v>39</c:v>
                </c:pt>
                <c:pt idx="9">
                  <c:v>1</c:v>
                </c:pt>
                <c:pt idx="10">
                  <c:v>3</c:v>
                </c:pt>
                <c:pt idx="11">
                  <c:v>5</c:v>
                </c:pt>
                <c:pt idx="12">
                  <c:v>1</c:v>
                </c:pt>
                <c:pt idx="13">
                  <c:v>4</c:v>
                </c:pt>
                <c:pt idx="14">
                  <c:v>11</c:v>
                </c:pt>
                <c:pt idx="15">
                  <c:v>1</c:v>
                </c:pt>
                <c:pt idx="16">
                  <c:v>4</c:v>
                </c:pt>
                <c:pt idx="17">
                  <c:v>1</c:v>
                </c:pt>
                <c:pt idx="18">
                  <c:v>52</c:v>
                </c:pt>
                <c:pt idx="19">
                  <c:v>22</c:v>
                </c:pt>
                <c:pt idx="20">
                  <c:v>442</c:v>
                </c:pt>
                <c:pt idx="21">
                  <c:v>68</c:v>
                </c:pt>
                <c:pt idx="22">
                  <c:v>0</c:v>
                </c:pt>
                <c:pt idx="23">
                  <c:v>2</c:v>
                </c:pt>
                <c:pt idx="24">
                  <c:v>15</c:v>
                </c:pt>
                <c:pt idx="25">
                  <c:v>9</c:v>
                </c:pt>
                <c:pt idx="26">
                  <c:v>3</c:v>
                </c:pt>
                <c:pt idx="27">
                  <c:v>8</c:v>
                </c:pt>
                <c:pt idx="28">
                  <c:v>11</c:v>
                </c:pt>
                <c:pt idx="29">
                  <c:v>10</c:v>
                </c:pt>
                <c:pt idx="30">
                  <c:v>2</c:v>
                </c:pt>
                <c:pt idx="31">
                  <c:v>19</c:v>
                </c:pt>
                <c:pt idx="32">
                  <c:v>1</c:v>
                </c:pt>
                <c:pt idx="33">
                  <c:v>18</c:v>
                </c:pt>
                <c:pt idx="34">
                  <c:v>35</c:v>
                </c:pt>
                <c:pt idx="35">
                  <c:v>47</c:v>
                </c:pt>
              </c:numCache>
            </c:numRef>
          </c:val>
          <c:smooth val="0"/>
          <c:extLst>
            <c:ext xmlns:c16="http://schemas.microsoft.com/office/drawing/2014/chart" uri="{C3380CC4-5D6E-409C-BE32-E72D297353CC}">
              <c16:uniqueId val="{00000000-24F8-4C98-A4EF-50F78B3F46E9}"/>
            </c:ext>
          </c:extLst>
        </c:ser>
        <c:dLbls>
          <c:showLegendKey val="0"/>
          <c:showVal val="0"/>
          <c:showCatName val="0"/>
          <c:showSerName val="0"/>
          <c:showPercent val="0"/>
          <c:showBubbleSize val="0"/>
        </c:dLbls>
        <c:smooth val="0"/>
        <c:axId val="1154211968"/>
        <c:axId val="1154214048"/>
      </c:lineChart>
      <c:catAx>
        <c:axId val="1154211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214048"/>
        <c:crosses val="autoZero"/>
        <c:auto val="1"/>
        <c:lblAlgn val="ctr"/>
        <c:lblOffset val="100"/>
        <c:noMultiLvlLbl val="0"/>
      </c:catAx>
      <c:valAx>
        <c:axId val="115421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Under-five deaths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211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Percentage expenditure and Under-five deaths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Data!$E$1</c:f>
              <c:strCache>
                <c:ptCount val="1"/>
                <c:pt idx="0">
                  <c:v>percentage expenditure</c:v>
                </c:pt>
              </c:strCache>
            </c:strRef>
          </c:tx>
          <c:spPr>
            <a:ln w="28575" cap="rnd">
              <a:solidFill>
                <a:schemeClr val="accent1"/>
              </a:solidFill>
              <a:round/>
            </a:ln>
            <a:effectLst/>
          </c:spPr>
          <c:marker>
            <c:symbol val="none"/>
          </c:marker>
          <c:val>
            <c:numRef>
              <c:f>Data!$E$2:$E$2939</c:f>
              <c:numCache>
                <c:formatCode>General</c:formatCode>
                <c:ptCount val="36"/>
                <c:pt idx="0">
                  <c:v>73.523581680000007</c:v>
                </c:pt>
                <c:pt idx="1">
                  <c:v>10.44640334</c:v>
                </c:pt>
                <c:pt idx="2">
                  <c:v>209.3921344</c:v>
                </c:pt>
                <c:pt idx="3">
                  <c:v>269.14327839999999</c:v>
                </c:pt>
                <c:pt idx="4">
                  <c:v>109.8743903</c:v>
                </c:pt>
                <c:pt idx="5">
                  <c:v>86.521538949999993</c:v>
                </c:pt>
                <c:pt idx="6">
                  <c:v>200.06844430000001</c:v>
                </c:pt>
                <c:pt idx="7">
                  <c:v>0</c:v>
                </c:pt>
                <c:pt idx="8">
                  <c:v>43.524080099999999</c:v>
                </c:pt>
                <c:pt idx="9">
                  <c:v>4348.3353100000004</c:v>
                </c:pt>
                <c:pt idx="10">
                  <c:v>88.833622430000005</c:v>
                </c:pt>
                <c:pt idx="11">
                  <c:v>24.44473709</c:v>
                </c:pt>
                <c:pt idx="12">
                  <c:v>2480.8969649999999</c:v>
                </c:pt>
                <c:pt idx="13">
                  <c:v>0</c:v>
                </c:pt>
                <c:pt idx="14">
                  <c:v>0</c:v>
                </c:pt>
                <c:pt idx="15">
                  <c:v>140.3771361</c:v>
                </c:pt>
                <c:pt idx="16">
                  <c:v>721.36554320000005</c:v>
                </c:pt>
                <c:pt idx="17">
                  <c:v>281.00239920000001</c:v>
                </c:pt>
                <c:pt idx="18">
                  <c:v>45.337886769999997</c:v>
                </c:pt>
                <c:pt idx="19">
                  <c:v>8.5234864029999997</c:v>
                </c:pt>
                <c:pt idx="20">
                  <c:v>62.293610919999999</c:v>
                </c:pt>
                <c:pt idx="21">
                  <c:v>31.27232188</c:v>
                </c:pt>
                <c:pt idx="22">
                  <c:v>5063.5131039999997</c:v>
                </c:pt>
                <c:pt idx="23">
                  <c:v>0</c:v>
                </c:pt>
                <c:pt idx="24">
                  <c:v>1340.5536990000001</c:v>
                </c:pt>
                <c:pt idx="25">
                  <c:v>2017.643131</c:v>
                </c:pt>
                <c:pt idx="26">
                  <c:v>42.730828299999999</c:v>
                </c:pt>
                <c:pt idx="27">
                  <c:v>0</c:v>
                </c:pt>
                <c:pt idx="28">
                  <c:v>7.8290085960000004</c:v>
                </c:pt>
                <c:pt idx="29">
                  <c:v>789.07729489999997</c:v>
                </c:pt>
                <c:pt idx="30">
                  <c:v>28.145785029999999</c:v>
                </c:pt>
                <c:pt idx="31">
                  <c:v>181.90837830000001</c:v>
                </c:pt>
                <c:pt idx="32">
                  <c:v>3862.68271</c:v>
                </c:pt>
                <c:pt idx="33">
                  <c:v>0.44280240399999998</c:v>
                </c:pt>
                <c:pt idx="34">
                  <c:v>0</c:v>
                </c:pt>
                <c:pt idx="35">
                  <c:v>0</c:v>
                </c:pt>
              </c:numCache>
            </c:numRef>
          </c:val>
          <c:smooth val="0"/>
          <c:extLst>
            <c:ext xmlns:c16="http://schemas.microsoft.com/office/drawing/2014/chart" uri="{C3380CC4-5D6E-409C-BE32-E72D297353CC}">
              <c16:uniqueId val="{00000000-14D9-4110-9AD0-D5A5773F294C}"/>
            </c:ext>
          </c:extLst>
        </c:ser>
        <c:dLbls>
          <c:showLegendKey val="0"/>
          <c:showVal val="0"/>
          <c:showCatName val="0"/>
          <c:showSerName val="0"/>
          <c:showPercent val="0"/>
          <c:showBubbleSize val="0"/>
        </c:dLbls>
        <c:marker val="1"/>
        <c:smooth val="0"/>
        <c:axId val="1221581072"/>
        <c:axId val="1221573584"/>
      </c:lineChart>
      <c:lineChart>
        <c:grouping val="standard"/>
        <c:varyColors val="0"/>
        <c:ser>
          <c:idx val="1"/>
          <c:order val="1"/>
          <c:tx>
            <c:strRef>
              <c:f>Data!$F$1</c:f>
              <c:strCache>
                <c:ptCount val="1"/>
                <c:pt idx="0">
                  <c:v>under-five deaths </c:v>
                </c:pt>
              </c:strCache>
            </c:strRef>
          </c:tx>
          <c:spPr>
            <a:ln w="28575" cap="rnd">
              <a:solidFill>
                <a:schemeClr val="accent2"/>
              </a:solidFill>
              <a:round/>
            </a:ln>
            <a:effectLst/>
          </c:spPr>
          <c:marker>
            <c:symbol val="none"/>
          </c:marker>
          <c:val>
            <c:numRef>
              <c:f>Data!$F$2:$F$2939</c:f>
              <c:numCache>
                <c:formatCode>General</c:formatCode>
                <c:ptCount val="36"/>
                <c:pt idx="0">
                  <c:v>86</c:v>
                </c:pt>
                <c:pt idx="1">
                  <c:v>121</c:v>
                </c:pt>
                <c:pt idx="2">
                  <c:v>1</c:v>
                </c:pt>
                <c:pt idx="3">
                  <c:v>0</c:v>
                </c:pt>
                <c:pt idx="4">
                  <c:v>198</c:v>
                </c:pt>
                <c:pt idx="5">
                  <c:v>1200</c:v>
                </c:pt>
                <c:pt idx="6">
                  <c:v>142</c:v>
                </c:pt>
                <c:pt idx="7">
                  <c:v>22</c:v>
                </c:pt>
                <c:pt idx="8">
                  <c:v>39</c:v>
                </c:pt>
                <c:pt idx="9">
                  <c:v>1</c:v>
                </c:pt>
                <c:pt idx="10">
                  <c:v>3</c:v>
                </c:pt>
                <c:pt idx="11">
                  <c:v>5</c:v>
                </c:pt>
                <c:pt idx="12">
                  <c:v>1</c:v>
                </c:pt>
                <c:pt idx="13">
                  <c:v>4</c:v>
                </c:pt>
                <c:pt idx="14">
                  <c:v>11</c:v>
                </c:pt>
                <c:pt idx="15">
                  <c:v>1</c:v>
                </c:pt>
                <c:pt idx="16">
                  <c:v>4</c:v>
                </c:pt>
                <c:pt idx="17">
                  <c:v>1</c:v>
                </c:pt>
                <c:pt idx="18">
                  <c:v>52</c:v>
                </c:pt>
                <c:pt idx="19">
                  <c:v>22</c:v>
                </c:pt>
                <c:pt idx="20">
                  <c:v>442</c:v>
                </c:pt>
                <c:pt idx="21">
                  <c:v>68</c:v>
                </c:pt>
                <c:pt idx="22">
                  <c:v>0</c:v>
                </c:pt>
                <c:pt idx="23">
                  <c:v>2</c:v>
                </c:pt>
                <c:pt idx="24">
                  <c:v>15</c:v>
                </c:pt>
                <c:pt idx="25">
                  <c:v>9</c:v>
                </c:pt>
                <c:pt idx="26">
                  <c:v>3</c:v>
                </c:pt>
                <c:pt idx="27">
                  <c:v>8</c:v>
                </c:pt>
                <c:pt idx="28">
                  <c:v>11</c:v>
                </c:pt>
                <c:pt idx="29">
                  <c:v>10</c:v>
                </c:pt>
                <c:pt idx="30">
                  <c:v>2</c:v>
                </c:pt>
                <c:pt idx="31">
                  <c:v>19</c:v>
                </c:pt>
                <c:pt idx="32">
                  <c:v>1</c:v>
                </c:pt>
                <c:pt idx="33">
                  <c:v>18</c:v>
                </c:pt>
                <c:pt idx="34">
                  <c:v>35</c:v>
                </c:pt>
                <c:pt idx="35">
                  <c:v>47</c:v>
                </c:pt>
              </c:numCache>
            </c:numRef>
          </c:val>
          <c:smooth val="0"/>
          <c:extLst>
            <c:ext xmlns:c16="http://schemas.microsoft.com/office/drawing/2014/chart" uri="{C3380CC4-5D6E-409C-BE32-E72D297353CC}">
              <c16:uniqueId val="{00000001-14D9-4110-9AD0-D5A5773F294C}"/>
            </c:ext>
          </c:extLst>
        </c:ser>
        <c:dLbls>
          <c:showLegendKey val="0"/>
          <c:showVal val="0"/>
          <c:showCatName val="0"/>
          <c:showSerName val="0"/>
          <c:showPercent val="0"/>
          <c:showBubbleSize val="0"/>
        </c:dLbls>
        <c:marker val="1"/>
        <c:smooth val="0"/>
        <c:axId val="639205920"/>
        <c:axId val="639205504"/>
      </c:lineChart>
      <c:catAx>
        <c:axId val="122158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Data Cells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573584"/>
        <c:crosses val="autoZero"/>
        <c:auto val="1"/>
        <c:lblAlgn val="ctr"/>
        <c:lblOffset val="100"/>
        <c:noMultiLvlLbl val="0"/>
      </c:catAx>
      <c:valAx>
        <c:axId val="122157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 expendture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581072"/>
        <c:crosses val="autoZero"/>
        <c:crossBetween val="between"/>
      </c:valAx>
      <c:valAx>
        <c:axId val="6392055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Under-five deaths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205920"/>
        <c:crosses val="max"/>
        <c:crossBetween val="between"/>
      </c:valAx>
      <c:catAx>
        <c:axId val="639205920"/>
        <c:scaling>
          <c:orientation val="minMax"/>
        </c:scaling>
        <c:delete val="1"/>
        <c:axPos val="b"/>
        <c:majorTickMark val="out"/>
        <c:minorTickMark val="none"/>
        <c:tickLblPos val="nextTo"/>
        <c:crossAx val="6392055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'[Life Expectancy Data.xlsx]Sheet3'!$C$1</c:f>
              <c:strCache>
                <c:ptCount val="1"/>
                <c:pt idx="0">
                  <c:v>Life expectancy </c:v>
                </c:pt>
              </c:strCache>
            </c:strRef>
          </c:tx>
          <c:spPr>
            <a:solidFill>
              <a:schemeClr val="accent1"/>
            </a:solidFill>
            <a:ln>
              <a:noFill/>
            </a:ln>
            <a:effectLst/>
          </c:spPr>
          <c:invertIfNegative val="0"/>
          <c:cat>
            <c:strRef>
              <c:f>'[Life Expectancy Data.xlsx]Sheet3'!$A$2:$A$157</c:f>
              <c:strCache>
                <c:ptCount val="156"/>
                <c:pt idx="0">
                  <c:v>Afghanistan</c:v>
                </c:pt>
                <c:pt idx="1">
                  <c:v>Albania</c:v>
                </c:pt>
                <c:pt idx="2">
                  <c:v>Algeria</c:v>
                </c:pt>
                <c:pt idx="3">
                  <c:v>Angola</c:v>
                </c:pt>
                <c:pt idx="4">
                  <c:v>Antigua and Barbuda</c:v>
                </c:pt>
                <c:pt idx="5">
                  <c:v>Argentina</c:v>
                </c:pt>
                <c:pt idx="6">
                  <c:v>Armenia</c:v>
                </c:pt>
                <c:pt idx="7">
                  <c:v>Australia</c:v>
                </c:pt>
                <c:pt idx="8">
                  <c:v>Austria</c:v>
                </c:pt>
                <c:pt idx="9">
                  <c:v>Azerbaijan</c:v>
                </c:pt>
                <c:pt idx="10">
                  <c:v>Bahrain</c:v>
                </c:pt>
                <c:pt idx="11">
                  <c:v>Bangladesh</c:v>
                </c:pt>
                <c:pt idx="12">
                  <c:v>Barbados</c:v>
                </c:pt>
                <c:pt idx="13">
                  <c:v>Belarus</c:v>
                </c:pt>
                <c:pt idx="14">
                  <c:v>Belgium</c:v>
                </c:pt>
                <c:pt idx="15">
                  <c:v>Belize</c:v>
                </c:pt>
                <c:pt idx="16">
                  <c:v>Benin</c:v>
                </c:pt>
                <c:pt idx="17">
                  <c:v>Bhutan</c:v>
                </c:pt>
                <c:pt idx="18">
                  <c:v>Bosnia and Herzegovina</c:v>
                </c:pt>
                <c:pt idx="19">
                  <c:v>Botswana</c:v>
                </c:pt>
                <c:pt idx="20">
                  <c:v>Brazil</c:v>
                </c:pt>
                <c:pt idx="21">
                  <c:v>Brunei Darussalam</c:v>
                </c:pt>
                <c:pt idx="22">
                  <c:v>Bulgaria</c:v>
                </c:pt>
                <c:pt idx="23">
                  <c:v>Burkina Faso</c:v>
                </c:pt>
                <c:pt idx="24">
                  <c:v>Burundi</c:v>
                </c:pt>
                <c:pt idx="25">
                  <c:v>Cabo Verde</c:v>
                </c:pt>
                <c:pt idx="26">
                  <c:v>Cambodia</c:v>
                </c:pt>
                <c:pt idx="27">
                  <c:v>Cameroon</c:v>
                </c:pt>
                <c:pt idx="28">
                  <c:v>Canada</c:v>
                </c:pt>
                <c:pt idx="29">
                  <c:v>Central African Republic</c:v>
                </c:pt>
                <c:pt idx="30">
                  <c:v>Chad</c:v>
                </c:pt>
                <c:pt idx="31">
                  <c:v>Chile</c:v>
                </c:pt>
                <c:pt idx="32">
                  <c:v>China</c:v>
                </c:pt>
                <c:pt idx="33">
                  <c:v>Colombia</c:v>
                </c:pt>
                <c:pt idx="34">
                  <c:v>Comoros</c:v>
                </c:pt>
                <c:pt idx="35">
                  <c:v>Costa Rica</c:v>
                </c:pt>
                <c:pt idx="36">
                  <c:v>Croatia</c:v>
                </c:pt>
                <c:pt idx="37">
                  <c:v>Cuba</c:v>
                </c:pt>
                <c:pt idx="38">
                  <c:v>Cyprus</c:v>
                </c:pt>
                <c:pt idx="39">
                  <c:v>Denmark</c:v>
                </c:pt>
                <c:pt idx="40">
                  <c:v>Djibouti</c:v>
                </c:pt>
                <c:pt idx="41">
                  <c:v>Dominican Republic</c:v>
                </c:pt>
                <c:pt idx="42">
                  <c:v>Ecuador</c:v>
                </c:pt>
                <c:pt idx="43">
                  <c:v>El Salvador</c:v>
                </c:pt>
                <c:pt idx="44">
                  <c:v>Equatorial Guinea</c:v>
                </c:pt>
                <c:pt idx="45">
                  <c:v>Eritrea</c:v>
                </c:pt>
                <c:pt idx="46">
                  <c:v>Estonia</c:v>
                </c:pt>
                <c:pt idx="47">
                  <c:v>Ethiopia</c:v>
                </c:pt>
                <c:pt idx="48">
                  <c:v>Fiji</c:v>
                </c:pt>
                <c:pt idx="49">
                  <c:v>Finland</c:v>
                </c:pt>
                <c:pt idx="50">
                  <c:v>France</c:v>
                </c:pt>
                <c:pt idx="51">
                  <c:v>Gabon</c:v>
                </c:pt>
                <c:pt idx="52">
                  <c:v>Georgia</c:v>
                </c:pt>
                <c:pt idx="53">
                  <c:v>Germany</c:v>
                </c:pt>
                <c:pt idx="54">
                  <c:v>Ghana</c:v>
                </c:pt>
                <c:pt idx="55">
                  <c:v>Greece</c:v>
                </c:pt>
                <c:pt idx="56">
                  <c:v>Grenada</c:v>
                </c:pt>
                <c:pt idx="57">
                  <c:v>Guatemala</c:v>
                </c:pt>
                <c:pt idx="58">
                  <c:v>Guinea</c:v>
                </c:pt>
                <c:pt idx="59">
                  <c:v>Guinea-Bissau</c:v>
                </c:pt>
                <c:pt idx="60">
                  <c:v>Guyana</c:v>
                </c:pt>
                <c:pt idx="61">
                  <c:v>Haiti</c:v>
                </c:pt>
                <c:pt idx="62">
                  <c:v>Honduras</c:v>
                </c:pt>
                <c:pt idx="63">
                  <c:v>Hungary</c:v>
                </c:pt>
                <c:pt idx="64">
                  <c:v>Iceland</c:v>
                </c:pt>
                <c:pt idx="65">
                  <c:v>India</c:v>
                </c:pt>
                <c:pt idx="66">
                  <c:v>Indonesia</c:v>
                </c:pt>
                <c:pt idx="67">
                  <c:v>Iraq</c:v>
                </c:pt>
                <c:pt idx="68">
                  <c:v>Ireland</c:v>
                </c:pt>
                <c:pt idx="69">
                  <c:v>Israel</c:v>
                </c:pt>
                <c:pt idx="70">
                  <c:v>Italy</c:v>
                </c:pt>
                <c:pt idx="71">
                  <c:v>Jamaica</c:v>
                </c:pt>
                <c:pt idx="72">
                  <c:v>Japan</c:v>
                </c:pt>
                <c:pt idx="73">
                  <c:v>Jordan</c:v>
                </c:pt>
                <c:pt idx="74">
                  <c:v>Kazakhstan</c:v>
                </c:pt>
                <c:pt idx="75">
                  <c:v>Kenya</c:v>
                </c:pt>
                <c:pt idx="76">
                  <c:v>Kiribati</c:v>
                </c:pt>
                <c:pt idx="77">
                  <c:v>Kuwait</c:v>
                </c:pt>
                <c:pt idx="78">
                  <c:v>Latvia</c:v>
                </c:pt>
                <c:pt idx="79">
                  <c:v>Lebanon</c:v>
                </c:pt>
                <c:pt idx="80">
                  <c:v>Lesotho</c:v>
                </c:pt>
                <c:pt idx="81">
                  <c:v>Liberia</c:v>
                </c:pt>
                <c:pt idx="82">
                  <c:v>Libya</c:v>
                </c:pt>
                <c:pt idx="83">
                  <c:v>Lithuania</c:v>
                </c:pt>
                <c:pt idx="84">
                  <c:v>Luxembourg</c:v>
                </c:pt>
                <c:pt idx="85">
                  <c:v>Madagascar</c:v>
                </c:pt>
                <c:pt idx="86">
                  <c:v>Malawi</c:v>
                </c:pt>
                <c:pt idx="87">
                  <c:v>Malaysia</c:v>
                </c:pt>
                <c:pt idx="88">
                  <c:v>Maldives</c:v>
                </c:pt>
                <c:pt idx="89">
                  <c:v>Mali</c:v>
                </c:pt>
                <c:pt idx="90">
                  <c:v>Malta</c:v>
                </c:pt>
                <c:pt idx="91">
                  <c:v>Mauritania</c:v>
                </c:pt>
                <c:pt idx="92">
                  <c:v>Mauritius</c:v>
                </c:pt>
                <c:pt idx="93">
                  <c:v>Mexico</c:v>
                </c:pt>
                <c:pt idx="94">
                  <c:v>Mongolia</c:v>
                </c:pt>
                <c:pt idx="95">
                  <c:v>Montenegro</c:v>
                </c:pt>
                <c:pt idx="96">
                  <c:v>Morocco</c:v>
                </c:pt>
                <c:pt idx="97">
                  <c:v>Mozambique</c:v>
                </c:pt>
                <c:pt idx="98">
                  <c:v>Myanmar</c:v>
                </c:pt>
                <c:pt idx="99">
                  <c:v>Namibia</c:v>
                </c:pt>
                <c:pt idx="100">
                  <c:v>Nepal</c:v>
                </c:pt>
                <c:pt idx="101">
                  <c:v>Netherlands</c:v>
                </c:pt>
                <c:pt idx="102">
                  <c:v>New Zealand</c:v>
                </c:pt>
                <c:pt idx="103">
                  <c:v>Nicaragua</c:v>
                </c:pt>
                <c:pt idx="104">
                  <c:v>Niger</c:v>
                </c:pt>
                <c:pt idx="105">
                  <c:v>Nigeria</c:v>
                </c:pt>
                <c:pt idx="106">
                  <c:v>Norway</c:v>
                </c:pt>
                <c:pt idx="107">
                  <c:v>Oman</c:v>
                </c:pt>
                <c:pt idx="108">
                  <c:v>Pakistan</c:v>
                </c:pt>
                <c:pt idx="109">
                  <c:v>Panama</c:v>
                </c:pt>
                <c:pt idx="110">
                  <c:v>Papua New Guinea</c:v>
                </c:pt>
                <c:pt idx="111">
                  <c:v>Paraguay</c:v>
                </c:pt>
                <c:pt idx="112">
                  <c:v>Peru</c:v>
                </c:pt>
                <c:pt idx="113">
                  <c:v>Philippines</c:v>
                </c:pt>
                <c:pt idx="114">
                  <c:v>Poland</c:v>
                </c:pt>
                <c:pt idx="115">
                  <c:v>Portugal</c:v>
                </c:pt>
                <c:pt idx="116">
                  <c:v>Qatar</c:v>
                </c:pt>
                <c:pt idx="117">
                  <c:v>Romania</c:v>
                </c:pt>
                <c:pt idx="118">
                  <c:v>Russian Federation</c:v>
                </c:pt>
                <c:pt idx="119">
                  <c:v>Rwanda</c:v>
                </c:pt>
                <c:pt idx="120">
                  <c:v>Samoa</c:v>
                </c:pt>
                <c:pt idx="121">
                  <c:v>Sao Tome and Principe</c:v>
                </c:pt>
                <c:pt idx="122">
                  <c:v>Saudi Arabia</c:v>
                </c:pt>
                <c:pt idx="123">
                  <c:v>Senegal</c:v>
                </c:pt>
                <c:pt idx="124">
                  <c:v>Serbia</c:v>
                </c:pt>
                <c:pt idx="125">
                  <c:v>Seychelles</c:v>
                </c:pt>
                <c:pt idx="126">
                  <c:v>Sierra Leone</c:v>
                </c:pt>
                <c:pt idx="127">
                  <c:v>Singapore</c:v>
                </c:pt>
                <c:pt idx="128">
                  <c:v>Slovenia</c:v>
                </c:pt>
                <c:pt idx="129">
                  <c:v>Solomon Islands</c:v>
                </c:pt>
                <c:pt idx="130">
                  <c:v>South Africa</c:v>
                </c:pt>
                <c:pt idx="131">
                  <c:v>Spain</c:v>
                </c:pt>
                <c:pt idx="132">
                  <c:v>Sri Lanka</c:v>
                </c:pt>
                <c:pt idx="133">
                  <c:v>Sudan</c:v>
                </c:pt>
                <c:pt idx="134">
                  <c:v>Suriname</c:v>
                </c:pt>
                <c:pt idx="135">
                  <c:v>Swaziland</c:v>
                </c:pt>
                <c:pt idx="136">
                  <c:v>Sweden</c:v>
                </c:pt>
                <c:pt idx="137">
                  <c:v>Switzerland</c:v>
                </c:pt>
                <c:pt idx="138">
                  <c:v>Syrian Arab Republic</c:v>
                </c:pt>
                <c:pt idx="139">
                  <c:v>Tajikistan</c:v>
                </c:pt>
                <c:pt idx="140">
                  <c:v>Thailand</c:v>
                </c:pt>
                <c:pt idx="141">
                  <c:v>Timor-Leste</c:v>
                </c:pt>
                <c:pt idx="142">
                  <c:v>Togo</c:v>
                </c:pt>
                <c:pt idx="143">
                  <c:v>Tonga</c:v>
                </c:pt>
                <c:pt idx="144">
                  <c:v>Trinidad and Tobago</c:v>
                </c:pt>
                <c:pt idx="145">
                  <c:v>Tunisia</c:v>
                </c:pt>
                <c:pt idx="146">
                  <c:v>Turkey</c:v>
                </c:pt>
                <c:pt idx="147">
                  <c:v>Turkmenistan</c:v>
                </c:pt>
                <c:pt idx="148">
                  <c:v>Uganda</c:v>
                </c:pt>
                <c:pt idx="149">
                  <c:v>Ukraine</c:v>
                </c:pt>
                <c:pt idx="150">
                  <c:v>United Arab Emirates</c:v>
                </c:pt>
                <c:pt idx="151">
                  <c:v>Uruguay</c:v>
                </c:pt>
                <c:pt idx="152">
                  <c:v>Uzbekistan</c:v>
                </c:pt>
                <c:pt idx="153">
                  <c:v>Vanuatu</c:v>
                </c:pt>
                <c:pt idx="154">
                  <c:v>Zambia</c:v>
                </c:pt>
                <c:pt idx="155">
                  <c:v>Zimbabwe</c:v>
                </c:pt>
              </c:strCache>
            </c:strRef>
          </c:cat>
          <c:val>
            <c:numRef>
              <c:f>'[Life Expectancy Data.xlsx]Sheet3'!$C$2:$C$157</c:f>
              <c:numCache>
                <c:formatCode>General</c:formatCode>
                <c:ptCount val="156"/>
                <c:pt idx="0">
                  <c:v>57.3</c:v>
                </c:pt>
                <c:pt idx="1">
                  <c:v>73.5</c:v>
                </c:pt>
                <c:pt idx="2">
                  <c:v>72.900000000000006</c:v>
                </c:pt>
                <c:pt idx="3">
                  <c:v>47.4</c:v>
                </c:pt>
                <c:pt idx="4">
                  <c:v>74.599999999999994</c:v>
                </c:pt>
                <c:pt idx="5">
                  <c:v>74.900000000000006</c:v>
                </c:pt>
                <c:pt idx="6">
                  <c:v>73</c:v>
                </c:pt>
                <c:pt idx="7">
                  <c:v>81</c:v>
                </c:pt>
                <c:pt idx="8">
                  <c:v>79.400000000000006</c:v>
                </c:pt>
                <c:pt idx="9">
                  <c:v>68.400000000000006</c:v>
                </c:pt>
                <c:pt idx="10">
                  <c:v>75.3</c:v>
                </c:pt>
                <c:pt idx="11">
                  <c:v>67.8</c:v>
                </c:pt>
                <c:pt idx="12">
                  <c:v>73.900000000000006</c:v>
                </c:pt>
                <c:pt idx="13">
                  <c:v>68.099999999999994</c:v>
                </c:pt>
                <c:pt idx="14">
                  <c:v>78.900000000000006</c:v>
                </c:pt>
                <c:pt idx="15">
                  <c:v>69</c:v>
                </c:pt>
                <c:pt idx="16">
                  <c:v>56.5</c:v>
                </c:pt>
                <c:pt idx="17">
                  <c:v>65</c:v>
                </c:pt>
                <c:pt idx="18">
                  <c:v>75</c:v>
                </c:pt>
                <c:pt idx="19">
                  <c:v>51.7</c:v>
                </c:pt>
                <c:pt idx="20">
                  <c:v>72.7</c:v>
                </c:pt>
                <c:pt idx="21">
                  <c:v>76.2</c:v>
                </c:pt>
                <c:pt idx="22">
                  <c:v>72.099999999999994</c:v>
                </c:pt>
                <c:pt idx="23">
                  <c:v>53.3</c:v>
                </c:pt>
                <c:pt idx="24">
                  <c:v>53.4</c:v>
                </c:pt>
                <c:pt idx="25">
                  <c:v>71.8</c:v>
                </c:pt>
                <c:pt idx="26">
                  <c:v>62.9</c:v>
                </c:pt>
                <c:pt idx="27">
                  <c:v>52.8</c:v>
                </c:pt>
                <c:pt idx="28">
                  <c:v>81</c:v>
                </c:pt>
                <c:pt idx="29">
                  <c:v>45.9</c:v>
                </c:pt>
                <c:pt idx="30">
                  <c:v>48.6</c:v>
                </c:pt>
                <c:pt idx="31">
                  <c:v>78.400000000000006</c:v>
                </c:pt>
                <c:pt idx="32">
                  <c:v>73.900000000000006</c:v>
                </c:pt>
                <c:pt idx="33">
                  <c:v>73.099999999999994</c:v>
                </c:pt>
                <c:pt idx="34">
                  <c:v>60</c:v>
                </c:pt>
                <c:pt idx="35">
                  <c:v>78.599999999999994</c:v>
                </c:pt>
                <c:pt idx="36">
                  <c:v>75.2</c:v>
                </c:pt>
                <c:pt idx="37">
                  <c:v>77.2</c:v>
                </c:pt>
                <c:pt idx="38">
                  <c:v>78.7</c:v>
                </c:pt>
                <c:pt idx="39">
                  <c:v>78.099999999999994</c:v>
                </c:pt>
                <c:pt idx="40">
                  <c:v>58.6</c:v>
                </c:pt>
                <c:pt idx="41">
                  <c:v>69.7</c:v>
                </c:pt>
                <c:pt idx="42">
                  <c:v>74.2</c:v>
                </c:pt>
                <c:pt idx="43">
                  <c:v>71</c:v>
                </c:pt>
                <c:pt idx="44">
                  <c:v>54.4</c:v>
                </c:pt>
                <c:pt idx="45">
                  <c:v>59.4</c:v>
                </c:pt>
                <c:pt idx="46">
                  <c:v>72.8</c:v>
                </c:pt>
                <c:pt idx="47">
                  <c:v>56</c:v>
                </c:pt>
                <c:pt idx="48">
                  <c:v>68.3</c:v>
                </c:pt>
                <c:pt idx="49">
                  <c:v>78.900000000000006</c:v>
                </c:pt>
                <c:pt idx="50">
                  <c:v>81</c:v>
                </c:pt>
                <c:pt idx="51">
                  <c:v>65</c:v>
                </c:pt>
                <c:pt idx="52">
                  <c:v>73.900000000000006</c:v>
                </c:pt>
                <c:pt idx="53">
                  <c:v>79.2</c:v>
                </c:pt>
                <c:pt idx="54">
                  <c:v>58.9</c:v>
                </c:pt>
                <c:pt idx="55">
                  <c:v>79.3</c:v>
                </c:pt>
                <c:pt idx="56">
                  <c:v>71.5</c:v>
                </c:pt>
                <c:pt idx="57">
                  <c:v>69.2</c:v>
                </c:pt>
                <c:pt idx="58">
                  <c:v>54.7</c:v>
                </c:pt>
                <c:pt idx="59">
                  <c:v>53.9</c:v>
                </c:pt>
                <c:pt idx="60">
                  <c:v>65</c:v>
                </c:pt>
                <c:pt idx="61">
                  <c:v>65</c:v>
                </c:pt>
                <c:pt idx="62">
                  <c:v>72.5</c:v>
                </c:pt>
                <c:pt idx="63">
                  <c:v>72.900000000000006</c:v>
                </c:pt>
                <c:pt idx="64">
                  <c:v>81</c:v>
                </c:pt>
                <c:pt idx="65">
                  <c:v>64.400000000000006</c:v>
                </c:pt>
                <c:pt idx="66">
                  <c:v>67.2</c:v>
                </c:pt>
                <c:pt idx="67">
                  <c:v>66.8</c:v>
                </c:pt>
                <c:pt idx="68">
                  <c:v>78.7</c:v>
                </c:pt>
                <c:pt idx="69">
                  <c:v>80</c:v>
                </c:pt>
                <c:pt idx="70">
                  <c:v>88</c:v>
                </c:pt>
                <c:pt idx="71">
                  <c:v>73.5</c:v>
                </c:pt>
                <c:pt idx="72">
                  <c:v>82</c:v>
                </c:pt>
                <c:pt idx="73">
                  <c:v>72.400000000000006</c:v>
                </c:pt>
                <c:pt idx="74">
                  <c:v>64.599999999999994</c:v>
                </c:pt>
                <c:pt idx="75">
                  <c:v>54.1</c:v>
                </c:pt>
                <c:pt idx="76">
                  <c:v>64.900000000000006</c:v>
                </c:pt>
                <c:pt idx="77">
                  <c:v>73.599999999999994</c:v>
                </c:pt>
                <c:pt idx="78">
                  <c:v>76</c:v>
                </c:pt>
                <c:pt idx="79">
                  <c:v>73.900000000000006</c:v>
                </c:pt>
                <c:pt idx="80">
                  <c:v>44.5</c:v>
                </c:pt>
                <c:pt idx="81">
                  <c:v>55.3</c:v>
                </c:pt>
                <c:pt idx="82">
                  <c:v>71.900000000000006</c:v>
                </c:pt>
                <c:pt idx="83">
                  <c:v>78</c:v>
                </c:pt>
                <c:pt idx="84">
                  <c:v>78.8</c:v>
                </c:pt>
                <c:pt idx="85">
                  <c:v>69</c:v>
                </c:pt>
                <c:pt idx="86">
                  <c:v>46</c:v>
                </c:pt>
                <c:pt idx="87">
                  <c:v>73.400000000000006</c:v>
                </c:pt>
                <c:pt idx="88">
                  <c:v>74.3</c:v>
                </c:pt>
                <c:pt idx="89">
                  <c:v>53.6</c:v>
                </c:pt>
                <c:pt idx="90">
                  <c:v>79</c:v>
                </c:pt>
                <c:pt idx="91">
                  <c:v>66</c:v>
                </c:pt>
                <c:pt idx="92">
                  <c:v>72.099999999999994</c:v>
                </c:pt>
                <c:pt idx="93">
                  <c:v>75.3</c:v>
                </c:pt>
                <c:pt idx="94">
                  <c:v>64.5</c:v>
                </c:pt>
                <c:pt idx="95">
                  <c:v>73.599999999999994</c:v>
                </c:pt>
                <c:pt idx="96">
                  <c:v>77</c:v>
                </c:pt>
                <c:pt idx="97">
                  <c:v>58</c:v>
                </c:pt>
                <c:pt idx="98">
                  <c:v>63.9</c:v>
                </c:pt>
                <c:pt idx="99">
                  <c:v>55.1</c:v>
                </c:pt>
                <c:pt idx="100">
                  <c:v>65.400000000000006</c:v>
                </c:pt>
                <c:pt idx="101">
                  <c:v>79.400000000000006</c:v>
                </c:pt>
                <c:pt idx="102">
                  <c:v>79.900000000000006</c:v>
                </c:pt>
                <c:pt idx="103">
                  <c:v>71.2</c:v>
                </c:pt>
                <c:pt idx="104">
                  <c:v>53.7</c:v>
                </c:pt>
                <c:pt idx="105">
                  <c:v>49.2</c:v>
                </c:pt>
                <c:pt idx="106">
                  <c:v>81</c:v>
                </c:pt>
                <c:pt idx="107">
                  <c:v>74.3</c:v>
                </c:pt>
                <c:pt idx="108">
                  <c:v>62.9</c:v>
                </c:pt>
                <c:pt idx="109">
                  <c:v>75.8</c:v>
                </c:pt>
                <c:pt idx="110">
                  <c:v>64</c:v>
                </c:pt>
                <c:pt idx="111">
                  <c:v>72.099999999999994</c:v>
                </c:pt>
                <c:pt idx="112">
                  <c:v>72.8</c:v>
                </c:pt>
                <c:pt idx="113">
                  <c:v>67</c:v>
                </c:pt>
                <c:pt idx="114">
                  <c:v>75</c:v>
                </c:pt>
                <c:pt idx="115">
                  <c:v>77.7</c:v>
                </c:pt>
                <c:pt idx="116">
                  <c:v>76.599999999999994</c:v>
                </c:pt>
                <c:pt idx="117">
                  <c:v>71.900000000000006</c:v>
                </c:pt>
                <c:pt idx="118">
                  <c:v>65</c:v>
                </c:pt>
                <c:pt idx="119">
                  <c:v>55.3</c:v>
                </c:pt>
                <c:pt idx="120">
                  <c:v>71.599999999999994</c:v>
                </c:pt>
                <c:pt idx="121">
                  <c:v>64.3</c:v>
                </c:pt>
                <c:pt idx="122">
                  <c:v>73.099999999999994</c:v>
                </c:pt>
                <c:pt idx="123">
                  <c:v>65</c:v>
                </c:pt>
                <c:pt idx="124">
                  <c:v>73</c:v>
                </c:pt>
                <c:pt idx="125">
                  <c:v>72.2</c:v>
                </c:pt>
                <c:pt idx="126">
                  <c:v>43.3</c:v>
                </c:pt>
                <c:pt idx="127">
                  <c:v>82</c:v>
                </c:pt>
                <c:pt idx="128">
                  <c:v>77.5</c:v>
                </c:pt>
                <c:pt idx="129">
                  <c:v>67.400000000000006</c:v>
                </c:pt>
                <c:pt idx="130">
                  <c:v>53.8</c:v>
                </c:pt>
                <c:pt idx="131">
                  <c:v>81</c:v>
                </c:pt>
                <c:pt idx="132">
                  <c:v>74.2</c:v>
                </c:pt>
                <c:pt idx="133">
                  <c:v>67</c:v>
                </c:pt>
                <c:pt idx="134">
                  <c:v>68.900000000000006</c:v>
                </c:pt>
                <c:pt idx="135">
                  <c:v>46</c:v>
                </c:pt>
                <c:pt idx="136">
                  <c:v>85</c:v>
                </c:pt>
                <c:pt idx="137">
                  <c:v>81.099999999999994</c:v>
                </c:pt>
                <c:pt idx="138">
                  <c:v>73.5</c:v>
                </c:pt>
                <c:pt idx="139">
                  <c:v>65.5</c:v>
                </c:pt>
                <c:pt idx="140">
                  <c:v>72.5</c:v>
                </c:pt>
                <c:pt idx="141">
                  <c:v>63.7</c:v>
                </c:pt>
                <c:pt idx="142">
                  <c:v>55</c:v>
                </c:pt>
                <c:pt idx="143">
                  <c:v>72.3</c:v>
                </c:pt>
                <c:pt idx="144">
                  <c:v>69.5</c:v>
                </c:pt>
                <c:pt idx="145">
                  <c:v>74.2</c:v>
                </c:pt>
                <c:pt idx="146">
                  <c:v>72.400000000000006</c:v>
                </c:pt>
                <c:pt idx="147">
                  <c:v>63.3</c:v>
                </c:pt>
                <c:pt idx="148">
                  <c:v>53.2</c:v>
                </c:pt>
                <c:pt idx="149">
                  <c:v>67</c:v>
                </c:pt>
                <c:pt idx="150">
                  <c:v>75.3</c:v>
                </c:pt>
                <c:pt idx="151">
                  <c:v>75.7</c:v>
                </c:pt>
                <c:pt idx="152">
                  <c:v>67.3</c:v>
                </c:pt>
                <c:pt idx="153">
                  <c:v>69.900000000000006</c:v>
                </c:pt>
                <c:pt idx="154">
                  <c:v>49.3</c:v>
                </c:pt>
                <c:pt idx="155">
                  <c:v>44.6</c:v>
                </c:pt>
              </c:numCache>
            </c:numRef>
          </c:val>
          <c:extLst>
            <c:ext xmlns:c16="http://schemas.microsoft.com/office/drawing/2014/chart" uri="{C3380CC4-5D6E-409C-BE32-E72D297353CC}">
              <c16:uniqueId val="{00000000-81DC-4133-AB96-2734FD39646A}"/>
            </c:ext>
          </c:extLst>
        </c:ser>
        <c:dLbls>
          <c:showLegendKey val="0"/>
          <c:showVal val="0"/>
          <c:showCatName val="0"/>
          <c:showSerName val="0"/>
          <c:showPercent val="0"/>
          <c:showBubbleSize val="0"/>
        </c:dLbls>
        <c:gapWidth val="219"/>
        <c:overlap val="-27"/>
        <c:axId val="913330511"/>
        <c:axId val="913313455"/>
      </c:barChart>
      <c:catAx>
        <c:axId val="91333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313455"/>
        <c:crosses val="autoZero"/>
        <c:auto val="1"/>
        <c:lblAlgn val="ctr"/>
        <c:lblOffset val="100"/>
        <c:noMultiLvlLbl val="0"/>
      </c:catAx>
      <c:valAx>
        <c:axId val="91331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3305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u="sng"/>
              <a:t>Reported Cases of Measles per 1000 population in 2015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'2015'!$A$2:$A$2937</c:f>
              <c:strCache>
                <c:ptCount val="36"/>
                <c:pt idx="0">
                  <c:v>Afghanistan</c:v>
                </c:pt>
                <c:pt idx="1">
                  <c:v>Bangladesh</c:v>
                </c:pt>
                <c:pt idx="2">
                  <c:v>Bhutan</c:v>
                </c:pt>
                <c:pt idx="3">
                  <c:v>Brunei Darussalam</c:v>
                </c:pt>
                <c:pt idx="4">
                  <c:v>China</c:v>
                </c:pt>
                <c:pt idx="5">
                  <c:v>India</c:v>
                </c:pt>
                <c:pt idx="6">
                  <c:v>Indonesia</c:v>
                </c:pt>
                <c:pt idx="7">
                  <c:v>Iran (Islamic Republic of)</c:v>
                </c:pt>
                <c:pt idx="8">
                  <c:v>Iraq</c:v>
                </c:pt>
                <c:pt idx="9">
                  <c:v>Israel</c:v>
                </c:pt>
                <c:pt idx="10">
                  <c:v>Japan</c:v>
                </c:pt>
                <c:pt idx="11">
                  <c:v>Kazakhstan</c:v>
                </c:pt>
                <c:pt idx="12">
                  <c:v>Kuwait</c:v>
                </c:pt>
                <c:pt idx="13">
                  <c:v>Kyrgyzstan</c:v>
                </c:pt>
                <c:pt idx="14">
                  <c:v>Lao People's Democratic Republic</c:v>
                </c:pt>
                <c:pt idx="15">
                  <c:v>Lebanon</c:v>
                </c:pt>
                <c:pt idx="16">
                  <c:v>Malaysia</c:v>
                </c:pt>
                <c:pt idx="17">
                  <c:v>Mongolia</c:v>
                </c:pt>
                <c:pt idx="18">
                  <c:v>Myanmar</c:v>
                </c:pt>
                <c:pt idx="19">
                  <c:v>Nepal</c:v>
                </c:pt>
                <c:pt idx="20">
                  <c:v>Pakistan</c:v>
                </c:pt>
                <c:pt idx="21">
                  <c:v>Philippines</c:v>
                </c:pt>
                <c:pt idx="22">
                  <c:v>Qatar</c:v>
                </c:pt>
                <c:pt idx="23">
                  <c:v>Republic of Korea</c:v>
                </c:pt>
                <c:pt idx="24">
                  <c:v>Russian Federation</c:v>
                </c:pt>
                <c:pt idx="25">
                  <c:v>Saudi Arabia</c:v>
                </c:pt>
                <c:pt idx="26">
                  <c:v>Sri Lanka</c:v>
                </c:pt>
                <c:pt idx="27">
                  <c:v>Syrian Arab Republic</c:v>
                </c:pt>
                <c:pt idx="28">
                  <c:v>Tajikistan</c:v>
                </c:pt>
                <c:pt idx="29">
                  <c:v>Thailand</c:v>
                </c:pt>
                <c:pt idx="30">
                  <c:v>Timor-Leste</c:v>
                </c:pt>
                <c:pt idx="31">
                  <c:v>Turkey</c:v>
                </c:pt>
                <c:pt idx="32">
                  <c:v>United Arab Emirates</c:v>
                </c:pt>
                <c:pt idx="33">
                  <c:v>Uzbekistan</c:v>
                </c:pt>
                <c:pt idx="34">
                  <c:v>Viet Nam</c:v>
                </c:pt>
                <c:pt idx="35">
                  <c:v>Yemen</c:v>
                </c:pt>
              </c:strCache>
            </c:strRef>
          </c:cat>
          <c:val>
            <c:numRef>
              <c:f>'2015'!$B$2:$B$2937</c:f>
              <c:numCache>
                <c:formatCode>General</c:formatCode>
                <c:ptCount val="36"/>
                <c:pt idx="0">
                  <c:v>1154</c:v>
                </c:pt>
                <c:pt idx="1">
                  <c:v>240</c:v>
                </c:pt>
                <c:pt idx="2">
                  <c:v>11</c:v>
                </c:pt>
                <c:pt idx="3">
                  <c:v>4</c:v>
                </c:pt>
                <c:pt idx="4">
                  <c:v>42361</c:v>
                </c:pt>
                <c:pt idx="5">
                  <c:v>90387</c:v>
                </c:pt>
                <c:pt idx="6">
                  <c:v>15099</c:v>
                </c:pt>
                <c:pt idx="7">
                  <c:v>615</c:v>
                </c:pt>
                <c:pt idx="8">
                  <c:v>1433</c:v>
                </c:pt>
                <c:pt idx="9">
                  <c:v>80</c:v>
                </c:pt>
                <c:pt idx="10">
                  <c:v>35</c:v>
                </c:pt>
                <c:pt idx="11">
                  <c:v>526</c:v>
                </c:pt>
                <c:pt idx="12">
                  <c:v>18</c:v>
                </c:pt>
                <c:pt idx="13">
                  <c:v>17779</c:v>
                </c:pt>
                <c:pt idx="14">
                  <c:v>56</c:v>
                </c:pt>
                <c:pt idx="15">
                  <c:v>39</c:v>
                </c:pt>
                <c:pt idx="16">
                  <c:v>1318</c:v>
                </c:pt>
                <c:pt idx="17">
                  <c:v>20359</c:v>
                </c:pt>
                <c:pt idx="18">
                  <c:v>6</c:v>
                </c:pt>
                <c:pt idx="19">
                  <c:v>1599</c:v>
                </c:pt>
                <c:pt idx="20">
                  <c:v>386</c:v>
                </c:pt>
                <c:pt idx="21">
                  <c:v>619</c:v>
                </c:pt>
                <c:pt idx="22">
                  <c:v>18</c:v>
                </c:pt>
                <c:pt idx="23">
                  <c:v>7</c:v>
                </c:pt>
                <c:pt idx="24">
                  <c:v>843</c:v>
                </c:pt>
                <c:pt idx="25">
                  <c:v>219</c:v>
                </c:pt>
                <c:pt idx="26">
                  <c:v>1568</c:v>
                </c:pt>
                <c:pt idx="27">
                  <c:v>45</c:v>
                </c:pt>
                <c:pt idx="28">
                  <c:v>3</c:v>
                </c:pt>
                <c:pt idx="29">
                  <c:v>154</c:v>
                </c:pt>
                <c:pt idx="30">
                  <c:v>43</c:v>
                </c:pt>
                <c:pt idx="31">
                  <c:v>342</c:v>
                </c:pt>
                <c:pt idx="32">
                  <c:v>347</c:v>
                </c:pt>
                <c:pt idx="33">
                  <c:v>22</c:v>
                </c:pt>
                <c:pt idx="34">
                  <c:v>256</c:v>
                </c:pt>
                <c:pt idx="35">
                  <c:v>468</c:v>
                </c:pt>
              </c:numCache>
            </c:numRef>
          </c:val>
          <c:smooth val="0"/>
          <c:extLst>
            <c:ext xmlns:c16="http://schemas.microsoft.com/office/drawing/2014/chart" uri="{C3380CC4-5D6E-409C-BE32-E72D297353CC}">
              <c16:uniqueId val="{00000000-1C1E-4D40-9BF6-F13D16F21FD5}"/>
            </c:ext>
          </c:extLst>
        </c:ser>
        <c:dLbls>
          <c:showLegendKey val="0"/>
          <c:showVal val="0"/>
          <c:showCatName val="0"/>
          <c:showSerName val="0"/>
          <c:showPercent val="0"/>
          <c:showBubbleSize val="0"/>
        </c:dLbls>
        <c:upDownBars>
          <c:gapWidth val="219"/>
          <c:upBars>
            <c:spPr>
              <a:solidFill>
                <a:schemeClr val="lt1"/>
              </a:solidFill>
              <a:ln w="9525">
                <a:solidFill>
                  <a:schemeClr val="tx1">
                    <a:lumMod val="15000"/>
                    <a:lumOff val="85000"/>
                  </a:schemeClr>
                </a:solidFill>
              </a:ln>
              <a:effectLst/>
            </c:spPr>
          </c:upBars>
          <c:downBars>
            <c:spPr>
              <a:solidFill>
                <a:schemeClr val="dk1">
                  <a:lumMod val="65000"/>
                  <a:lumOff val="35000"/>
                </a:schemeClr>
              </a:solidFill>
              <a:ln w="9525">
                <a:solidFill>
                  <a:schemeClr val="tx1">
                    <a:lumMod val="65000"/>
                    <a:lumOff val="35000"/>
                  </a:schemeClr>
                </a:solidFill>
              </a:ln>
              <a:effectLst/>
            </c:spPr>
          </c:downBars>
        </c:upDownBars>
        <c:marker val="1"/>
        <c:smooth val="0"/>
        <c:axId val="1551273376"/>
        <c:axId val="1551290848"/>
      </c:lineChart>
      <c:catAx>
        <c:axId val="1551273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u="sng"/>
                  <a:t>Countries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290848"/>
        <c:crosses val="autoZero"/>
        <c:auto val="1"/>
        <c:lblAlgn val="ctr"/>
        <c:lblOffset val="100"/>
        <c:noMultiLvlLbl val="0"/>
      </c:catAx>
      <c:valAx>
        <c:axId val="155129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u="sng"/>
                  <a:t>Measles-No of reported cases per thousand population</a:t>
                </a:r>
              </a:p>
            </c:rich>
          </c:tx>
          <c:layout>
            <c:manualLayout>
              <c:xMode val="edge"/>
              <c:yMode val="edge"/>
              <c:x val="9.8309083759339361E-3"/>
              <c:y val="9.9447192318882743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2733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Percentage of Thinness (10-19 years) in 2015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'2015'!$C$1</c:f>
              <c:strCache>
                <c:ptCount val="1"/>
                <c:pt idx="0">
                  <c:v>Thinness (10-19 years)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'2015'!$A$2:$A$2940</c:f>
              <c:strCache>
                <c:ptCount val="36"/>
                <c:pt idx="0">
                  <c:v>Afghanistan</c:v>
                </c:pt>
                <c:pt idx="1">
                  <c:v>Bangladesh</c:v>
                </c:pt>
                <c:pt idx="2">
                  <c:v>Bhutan</c:v>
                </c:pt>
                <c:pt idx="3">
                  <c:v>Brunei Darussalam</c:v>
                </c:pt>
                <c:pt idx="4">
                  <c:v>China</c:v>
                </c:pt>
                <c:pt idx="5">
                  <c:v>India</c:v>
                </c:pt>
                <c:pt idx="6">
                  <c:v>Indonesia</c:v>
                </c:pt>
                <c:pt idx="7">
                  <c:v>Iran (Islamic Republic of)</c:v>
                </c:pt>
                <c:pt idx="8">
                  <c:v>Iraq</c:v>
                </c:pt>
                <c:pt idx="9">
                  <c:v>Israel</c:v>
                </c:pt>
                <c:pt idx="10">
                  <c:v>Japan</c:v>
                </c:pt>
                <c:pt idx="11">
                  <c:v>Kazakhstan</c:v>
                </c:pt>
                <c:pt idx="12">
                  <c:v>Kuwait</c:v>
                </c:pt>
                <c:pt idx="13">
                  <c:v>Kyrgyzstan</c:v>
                </c:pt>
                <c:pt idx="14">
                  <c:v>Lao People's Democratic Republic</c:v>
                </c:pt>
                <c:pt idx="15">
                  <c:v>Lebanon</c:v>
                </c:pt>
                <c:pt idx="16">
                  <c:v>Malaysia</c:v>
                </c:pt>
                <c:pt idx="17">
                  <c:v>Mongolia</c:v>
                </c:pt>
                <c:pt idx="18">
                  <c:v>Myanmar</c:v>
                </c:pt>
                <c:pt idx="19">
                  <c:v>Nepal</c:v>
                </c:pt>
                <c:pt idx="20">
                  <c:v>Pakistan</c:v>
                </c:pt>
                <c:pt idx="21">
                  <c:v>Philippines</c:v>
                </c:pt>
                <c:pt idx="22">
                  <c:v>Qatar</c:v>
                </c:pt>
                <c:pt idx="23">
                  <c:v>Republic of Korea</c:v>
                </c:pt>
                <c:pt idx="24">
                  <c:v>Russian Federation</c:v>
                </c:pt>
                <c:pt idx="25">
                  <c:v>Saudi Arabia</c:v>
                </c:pt>
                <c:pt idx="26">
                  <c:v>Sri Lanka</c:v>
                </c:pt>
                <c:pt idx="27">
                  <c:v>Syrian Arab Republic</c:v>
                </c:pt>
                <c:pt idx="28">
                  <c:v>Tajikistan</c:v>
                </c:pt>
                <c:pt idx="29">
                  <c:v>Thailand</c:v>
                </c:pt>
                <c:pt idx="30">
                  <c:v>Timor-Leste</c:v>
                </c:pt>
                <c:pt idx="31">
                  <c:v>Turkey</c:v>
                </c:pt>
                <c:pt idx="32">
                  <c:v>United Arab Emirates</c:v>
                </c:pt>
                <c:pt idx="33">
                  <c:v>Uzbekistan</c:v>
                </c:pt>
                <c:pt idx="34">
                  <c:v>Viet Nam</c:v>
                </c:pt>
                <c:pt idx="35">
                  <c:v>Yemen</c:v>
                </c:pt>
              </c:strCache>
            </c:strRef>
          </c:cat>
          <c:val>
            <c:numRef>
              <c:f>'2015'!$C$2:$C$2940</c:f>
              <c:numCache>
                <c:formatCode>General</c:formatCode>
                <c:ptCount val="37"/>
                <c:pt idx="0">
                  <c:v>17.2</c:v>
                </c:pt>
                <c:pt idx="1">
                  <c:v>17.899999999999999</c:v>
                </c:pt>
                <c:pt idx="2">
                  <c:v>15.4</c:v>
                </c:pt>
                <c:pt idx="3">
                  <c:v>5.7</c:v>
                </c:pt>
                <c:pt idx="4">
                  <c:v>3.6</c:v>
                </c:pt>
                <c:pt idx="5">
                  <c:v>26.7</c:v>
                </c:pt>
                <c:pt idx="6">
                  <c:v>1.4</c:v>
                </c:pt>
                <c:pt idx="7">
                  <c:v>8.5</c:v>
                </c:pt>
                <c:pt idx="8">
                  <c:v>5.3</c:v>
                </c:pt>
                <c:pt idx="9">
                  <c:v>1.2</c:v>
                </c:pt>
                <c:pt idx="10">
                  <c:v>2.1</c:v>
                </c:pt>
                <c:pt idx="11">
                  <c:v>2.4</c:v>
                </c:pt>
                <c:pt idx="12">
                  <c:v>3.5</c:v>
                </c:pt>
                <c:pt idx="13">
                  <c:v>3.3</c:v>
                </c:pt>
                <c:pt idx="14">
                  <c:v>8.8000000000000007</c:v>
                </c:pt>
                <c:pt idx="15">
                  <c:v>4.9000000000000004</c:v>
                </c:pt>
                <c:pt idx="16">
                  <c:v>7.5</c:v>
                </c:pt>
                <c:pt idx="17">
                  <c:v>2.2000000000000002</c:v>
                </c:pt>
                <c:pt idx="18">
                  <c:v>12.8</c:v>
                </c:pt>
                <c:pt idx="19">
                  <c:v>15.7</c:v>
                </c:pt>
                <c:pt idx="20">
                  <c:v>19.2</c:v>
                </c:pt>
                <c:pt idx="21">
                  <c:v>1</c:v>
                </c:pt>
                <c:pt idx="22">
                  <c:v>5.2</c:v>
                </c:pt>
                <c:pt idx="23">
                  <c:v>1.5</c:v>
                </c:pt>
                <c:pt idx="24">
                  <c:v>2.2999999999999998</c:v>
                </c:pt>
                <c:pt idx="25">
                  <c:v>7.8</c:v>
                </c:pt>
                <c:pt idx="26">
                  <c:v>15.1</c:v>
                </c:pt>
                <c:pt idx="27">
                  <c:v>6.3</c:v>
                </c:pt>
                <c:pt idx="28">
                  <c:v>3.6</c:v>
                </c:pt>
                <c:pt idx="29">
                  <c:v>7.7</c:v>
                </c:pt>
                <c:pt idx="30">
                  <c:v>1.9</c:v>
                </c:pt>
                <c:pt idx="31">
                  <c:v>4.9000000000000004</c:v>
                </c:pt>
                <c:pt idx="32">
                  <c:v>5.3</c:v>
                </c:pt>
                <c:pt idx="33">
                  <c:v>3</c:v>
                </c:pt>
                <c:pt idx="34">
                  <c:v>14.2</c:v>
                </c:pt>
                <c:pt idx="35">
                  <c:v>13.6</c:v>
                </c:pt>
              </c:numCache>
            </c:numRef>
          </c:val>
          <c:smooth val="0"/>
          <c:extLst>
            <c:ext xmlns:c16="http://schemas.microsoft.com/office/drawing/2014/chart" uri="{C3380CC4-5D6E-409C-BE32-E72D297353CC}">
              <c16:uniqueId val="{00000000-745A-4C13-8313-265DDEEBE84A}"/>
            </c:ext>
          </c:extLst>
        </c:ser>
        <c:dLbls>
          <c:showLegendKey val="0"/>
          <c:showVal val="0"/>
          <c:showCatName val="0"/>
          <c:showSerName val="0"/>
          <c:showPercent val="0"/>
          <c:showBubbleSize val="0"/>
        </c:dLbls>
        <c:marker val="1"/>
        <c:smooth val="0"/>
        <c:axId val="1839555232"/>
        <c:axId val="1839573952"/>
      </c:lineChart>
      <c:catAx>
        <c:axId val="1839555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u="sng"/>
                  <a:t>Countries</a:t>
                </a:r>
              </a:p>
            </c:rich>
          </c:tx>
          <c:layout>
            <c:manualLayout>
              <c:xMode val="edge"/>
              <c:yMode val="edge"/>
              <c:x val="0.50319066593156259"/>
              <c:y val="0.890013990822402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9573952"/>
        <c:crosses val="autoZero"/>
        <c:auto val="1"/>
        <c:lblAlgn val="ctr"/>
        <c:lblOffset val="100"/>
        <c:noMultiLvlLbl val="0"/>
      </c:catAx>
      <c:valAx>
        <c:axId val="183957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u="sng"/>
                  <a:t>Prevalence of thinness among children and adolescents for Age 10 to 19 (% )</a:t>
                </a:r>
              </a:p>
            </c:rich>
          </c:tx>
          <c:layout>
            <c:manualLayout>
              <c:xMode val="edge"/>
              <c:yMode val="edge"/>
              <c:x val="2.7322404371584699E-3"/>
              <c:y val="0.163124274099883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9555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u="sng"/>
              <a:t>Cases of Measles VS Thinness (10-19 years</a:t>
            </a:r>
            <a:r>
              <a:rPr lang="en-IN"/>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1"/>
          <c:order val="1"/>
          <c:tx>
            <c:strRef>
              <c:f>'2015'!$C$1</c:f>
              <c:strCache>
                <c:ptCount val="1"/>
                <c:pt idx="0">
                  <c:v>Thinness (10-19 years)</c:v>
                </c:pt>
              </c:strCache>
            </c:strRef>
          </c:tx>
          <c:spPr>
            <a:ln w="28575" cap="rnd">
              <a:solidFill>
                <a:schemeClr val="accent2"/>
              </a:solidFill>
              <a:round/>
            </a:ln>
            <a:effectLst/>
          </c:spPr>
          <c:marker>
            <c:symbol val="none"/>
          </c:marker>
          <c:val>
            <c:numRef>
              <c:f>'2015'!$C$2:$C$2940</c:f>
              <c:numCache>
                <c:formatCode>General</c:formatCode>
                <c:ptCount val="37"/>
                <c:pt idx="0">
                  <c:v>17.2</c:v>
                </c:pt>
                <c:pt idx="1">
                  <c:v>17.899999999999999</c:v>
                </c:pt>
                <c:pt idx="2">
                  <c:v>15.4</c:v>
                </c:pt>
                <c:pt idx="3">
                  <c:v>5.7</c:v>
                </c:pt>
                <c:pt idx="4">
                  <c:v>3.6</c:v>
                </c:pt>
                <c:pt idx="5">
                  <c:v>26.7</c:v>
                </c:pt>
                <c:pt idx="6">
                  <c:v>1.4</c:v>
                </c:pt>
                <c:pt idx="7">
                  <c:v>8.5</c:v>
                </c:pt>
                <c:pt idx="8">
                  <c:v>5.3</c:v>
                </c:pt>
                <c:pt idx="9">
                  <c:v>1.2</c:v>
                </c:pt>
                <c:pt idx="10">
                  <c:v>2.1</c:v>
                </c:pt>
                <c:pt idx="11">
                  <c:v>2.4</c:v>
                </c:pt>
                <c:pt idx="12">
                  <c:v>3.5</c:v>
                </c:pt>
                <c:pt idx="13">
                  <c:v>3.3</c:v>
                </c:pt>
                <c:pt idx="14">
                  <c:v>8.8000000000000007</c:v>
                </c:pt>
                <c:pt idx="15">
                  <c:v>4.9000000000000004</c:v>
                </c:pt>
                <c:pt idx="16">
                  <c:v>7.5</c:v>
                </c:pt>
                <c:pt idx="17">
                  <c:v>2.2000000000000002</c:v>
                </c:pt>
                <c:pt idx="18">
                  <c:v>12.8</c:v>
                </c:pt>
                <c:pt idx="19">
                  <c:v>15.7</c:v>
                </c:pt>
                <c:pt idx="20">
                  <c:v>19.2</c:v>
                </c:pt>
                <c:pt idx="21">
                  <c:v>1</c:v>
                </c:pt>
                <c:pt idx="22">
                  <c:v>5.2</c:v>
                </c:pt>
                <c:pt idx="23">
                  <c:v>1.5</c:v>
                </c:pt>
                <c:pt idx="24">
                  <c:v>2.2999999999999998</c:v>
                </c:pt>
                <c:pt idx="25">
                  <c:v>7.8</c:v>
                </c:pt>
                <c:pt idx="26">
                  <c:v>15.1</c:v>
                </c:pt>
                <c:pt idx="27">
                  <c:v>6.3</c:v>
                </c:pt>
                <c:pt idx="28">
                  <c:v>3.6</c:v>
                </c:pt>
                <c:pt idx="29">
                  <c:v>7.7</c:v>
                </c:pt>
                <c:pt idx="30">
                  <c:v>1.9</c:v>
                </c:pt>
                <c:pt idx="31">
                  <c:v>4.9000000000000004</c:v>
                </c:pt>
                <c:pt idx="32">
                  <c:v>5.3</c:v>
                </c:pt>
                <c:pt idx="33">
                  <c:v>3</c:v>
                </c:pt>
                <c:pt idx="34">
                  <c:v>14.2</c:v>
                </c:pt>
                <c:pt idx="35">
                  <c:v>13.6</c:v>
                </c:pt>
              </c:numCache>
            </c:numRef>
          </c:val>
          <c:smooth val="0"/>
          <c:extLst>
            <c:ext xmlns:c16="http://schemas.microsoft.com/office/drawing/2014/chart" uri="{C3380CC4-5D6E-409C-BE32-E72D297353CC}">
              <c16:uniqueId val="{00000000-B547-43DC-97DB-74374B61186F}"/>
            </c:ext>
          </c:extLst>
        </c:ser>
        <c:dLbls>
          <c:showLegendKey val="0"/>
          <c:showVal val="0"/>
          <c:showCatName val="0"/>
          <c:showSerName val="0"/>
          <c:showPercent val="0"/>
          <c:showBubbleSize val="0"/>
        </c:dLbls>
        <c:marker val="1"/>
        <c:smooth val="0"/>
        <c:axId val="1076955584"/>
        <c:axId val="1076957248"/>
      </c:lineChart>
      <c:lineChart>
        <c:grouping val="standard"/>
        <c:varyColors val="0"/>
        <c:ser>
          <c:idx val="0"/>
          <c:order val="0"/>
          <c:tx>
            <c:strRef>
              <c:f>'2015'!$B$1</c:f>
              <c:strCache>
                <c:ptCount val="1"/>
                <c:pt idx="0">
                  <c:v>Measles </c:v>
                </c:pt>
              </c:strCache>
            </c:strRef>
          </c:tx>
          <c:spPr>
            <a:ln w="28575" cap="rnd">
              <a:solidFill>
                <a:schemeClr val="accent1"/>
              </a:solidFill>
              <a:round/>
            </a:ln>
            <a:effectLst/>
          </c:spPr>
          <c:marker>
            <c:symbol val="none"/>
          </c:marker>
          <c:val>
            <c:numRef>
              <c:f>'2015'!$B$2:$B$2940</c:f>
              <c:numCache>
                <c:formatCode>General</c:formatCode>
                <c:ptCount val="37"/>
                <c:pt idx="0">
                  <c:v>1154</c:v>
                </c:pt>
                <c:pt idx="1">
                  <c:v>240</c:v>
                </c:pt>
                <c:pt idx="2">
                  <c:v>11</c:v>
                </c:pt>
                <c:pt idx="3">
                  <c:v>4</c:v>
                </c:pt>
                <c:pt idx="4">
                  <c:v>42361</c:v>
                </c:pt>
                <c:pt idx="5">
                  <c:v>90387</c:v>
                </c:pt>
                <c:pt idx="6">
                  <c:v>15099</c:v>
                </c:pt>
                <c:pt idx="7">
                  <c:v>615</c:v>
                </c:pt>
                <c:pt idx="8">
                  <c:v>1433</c:v>
                </c:pt>
                <c:pt idx="9">
                  <c:v>80</c:v>
                </c:pt>
                <c:pt idx="10">
                  <c:v>35</c:v>
                </c:pt>
                <c:pt idx="11">
                  <c:v>526</c:v>
                </c:pt>
                <c:pt idx="12">
                  <c:v>18</c:v>
                </c:pt>
                <c:pt idx="13">
                  <c:v>17779</c:v>
                </c:pt>
                <c:pt idx="14">
                  <c:v>56</c:v>
                </c:pt>
                <c:pt idx="15">
                  <c:v>39</c:v>
                </c:pt>
                <c:pt idx="16">
                  <c:v>1318</c:v>
                </c:pt>
                <c:pt idx="17">
                  <c:v>20359</c:v>
                </c:pt>
                <c:pt idx="18">
                  <c:v>6</c:v>
                </c:pt>
                <c:pt idx="19">
                  <c:v>1599</c:v>
                </c:pt>
                <c:pt idx="20">
                  <c:v>386</c:v>
                </c:pt>
                <c:pt idx="21">
                  <c:v>619</c:v>
                </c:pt>
                <c:pt idx="22">
                  <c:v>18</c:v>
                </c:pt>
                <c:pt idx="23">
                  <c:v>7</c:v>
                </c:pt>
                <c:pt idx="24">
                  <c:v>843</c:v>
                </c:pt>
                <c:pt idx="25">
                  <c:v>219</c:v>
                </c:pt>
                <c:pt idx="26">
                  <c:v>1568</c:v>
                </c:pt>
                <c:pt idx="27">
                  <c:v>45</c:v>
                </c:pt>
                <c:pt idx="28">
                  <c:v>3</c:v>
                </c:pt>
                <c:pt idx="29">
                  <c:v>154</c:v>
                </c:pt>
                <c:pt idx="30">
                  <c:v>43</c:v>
                </c:pt>
                <c:pt idx="31">
                  <c:v>342</c:v>
                </c:pt>
                <c:pt idx="32">
                  <c:v>347</c:v>
                </c:pt>
                <c:pt idx="33">
                  <c:v>22</c:v>
                </c:pt>
                <c:pt idx="34">
                  <c:v>256</c:v>
                </c:pt>
                <c:pt idx="35">
                  <c:v>468</c:v>
                </c:pt>
              </c:numCache>
            </c:numRef>
          </c:val>
          <c:smooth val="0"/>
          <c:extLst>
            <c:ext xmlns:c16="http://schemas.microsoft.com/office/drawing/2014/chart" uri="{C3380CC4-5D6E-409C-BE32-E72D297353CC}">
              <c16:uniqueId val="{00000001-B547-43DC-97DB-74374B61186F}"/>
            </c:ext>
          </c:extLst>
        </c:ser>
        <c:dLbls>
          <c:showLegendKey val="0"/>
          <c:showVal val="0"/>
          <c:showCatName val="0"/>
          <c:showSerName val="0"/>
          <c:showPercent val="0"/>
          <c:showBubbleSize val="0"/>
        </c:dLbls>
        <c:marker val="1"/>
        <c:smooth val="0"/>
        <c:axId val="1689388416"/>
        <c:axId val="1689386336"/>
      </c:lineChart>
      <c:catAx>
        <c:axId val="1076955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u="sng"/>
                  <a:t>Data</a:t>
                </a:r>
                <a:r>
                  <a:rPr lang="en-IN" b="1" u="sng" baseline="0"/>
                  <a:t> cells</a:t>
                </a:r>
                <a:endParaRPr lang="en-IN" b="1" u="sn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957248"/>
        <c:crosses val="autoZero"/>
        <c:auto val="1"/>
        <c:lblAlgn val="ctr"/>
        <c:lblOffset val="100"/>
        <c:noMultiLvlLbl val="0"/>
      </c:catAx>
      <c:valAx>
        <c:axId val="1076957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u="sng"/>
                  <a:t>Thinness % (10-19 years</a:t>
                </a:r>
                <a:r>
                  <a:rPr lang="en-IN"/>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955584"/>
        <c:crosses val="autoZero"/>
        <c:crossBetween val="between"/>
      </c:valAx>
      <c:valAx>
        <c:axId val="168938633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u="sng"/>
                  <a:t>Cases of Measles per 1000 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9388416"/>
        <c:crosses val="max"/>
        <c:crossBetween val="between"/>
      </c:valAx>
      <c:catAx>
        <c:axId val="1689388416"/>
        <c:scaling>
          <c:orientation val="minMax"/>
        </c:scaling>
        <c:delete val="1"/>
        <c:axPos val="b"/>
        <c:majorTickMark val="out"/>
        <c:minorTickMark val="none"/>
        <c:tickLblPos val="nextTo"/>
        <c:crossAx val="16893863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a:t>Population around the</a:t>
            </a:r>
            <a:r>
              <a:rPr lang="en-US" baseline="0"/>
              <a:t> world in 2015</a:t>
            </a:r>
            <a:endParaRPr lang="en-US"/>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'[SDA DATA.xlsx]Life expectancy Vs Population'!$E$1</c:f>
              <c:strCache>
                <c:ptCount val="1"/>
                <c:pt idx="0">
                  <c:v>Population</c:v>
                </c:pt>
              </c:strCache>
            </c:strRef>
          </c:tx>
          <c:spPr>
            <a:ln w="28575" cap="rnd">
              <a:solidFill>
                <a:schemeClr val="accent2"/>
              </a:solidFill>
              <a:round/>
            </a:ln>
            <a:effectLst/>
          </c:spPr>
          <c:marker>
            <c:symbol val="none"/>
          </c:marker>
          <c:cat>
            <c:strRef>
              <c:f>'[SDA DATA.xlsx]Life expectancy Vs Population'!$A$2:$A$2939</c:f>
              <c:strCache>
                <c:ptCount val="142"/>
                <c:pt idx="0">
                  <c:v>Afghanistan</c:v>
                </c:pt>
                <c:pt idx="1">
                  <c:v>Albania</c:v>
                </c:pt>
                <c:pt idx="2">
                  <c:v>Algeria</c:v>
                </c:pt>
                <c:pt idx="3">
                  <c:v>Angola</c:v>
                </c:pt>
                <c:pt idx="4">
                  <c:v>Argentina</c:v>
                </c:pt>
                <c:pt idx="5">
                  <c:v>Armenia</c:v>
                </c:pt>
                <c:pt idx="6">
                  <c:v>Australia</c:v>
                </c:pt>
                <c:pt idx="7">
                  <c:v>Austria</c:v>
                </c:pt>
                <c:pt idx="8">
                  <c:v>Azerbaijan</c:v>
                </c:pt>
                <c:pt idx="9">
                  <c:v>Bangladesh</c:v>
                </c:pt>
                <c:pt idx="10">
                  <c:v>Belarus</c:v>
                </c:pt>
                <c:pt idx="11">
                  <c:v>Belgium</c:v>
                </c:pt>
                <c:pt idx="12">
                  <c:v>Belize</c:v>
                </c:pt>
                <c:pt idx="13">
                  <c:v>Benin</c:v>
                </c:pt>
                <c:pt idx="14">
                  <c:v>Bhutan</c:v>
                </c:pt>
                <c:pt idx="15">
                  <c:v>Bosnia and Herzegovina</c:v>
                </c:pt>
                <c:pt idx="16">
                  <c:v>Botswana</c:v>
                </c:pt>
                <c:pt idx="17">
                  <c:v>Brazil</c:v>
                </c:pt>
                <c:pt idx="18">
                  <c:v>Bulgaria</c:v>
                </c:pt>
                <c:pt idx="19">
                  <c:v>Burkina Faso</c:v>
                </c:pt>
                <c:pt idx="20">
                  <c:v>Burundi</c:v>
                </c:pt>
                <c:pt idx="21">
                  <c:v>Cabo Verde</c:v>
                </c:pt>
                <c:pt idx="22">
                  <c:v>Cambodia</c:v>
                </c:pt>
                <c:pt idx="23">
                  <c:v>Cameroon</c:v>
                </c:pt>
                <c:pt idx="24">
                  <c:v>Canada</c:v>
                </c:pt>
                <c:pt idx="25">
                  <c:v>Central African Republic</c:v>
                </c:pt>
                <c:pt idx="26">
                  <c:v>Chad</c:v>
                </c:pt>
                <c:pt idx="27">
                  <c:v>Chile</c:v>
                </c:pt>
                <c:pt idx="28">
                  <c:v>China</c:v>
                </c:pt>
                <c:pt idx="29">
                  <c:v>Colombia</c:v>
                </c:pt>
                <c:pt idx="30">
                  <c:v>Comoros</c:v>
                </c:pt>
                <c:pt idx="31">
                  <c:v>Costa Rica</c:v>
                </c:pt>
                <c:pt idx="32">
                  <c:v>Croatia</c:v>
                </c:pt>
                <c:pt idx="33">
                  <c:v>Cyprus</c:v>
                </c:pt>
                <c:pt idx="34">
                  <c:v>Denmark</c:v>
                </c:pt>
                <c:pt idx="35">
                  <c:v>Djibouti</c:v>
                </c:pt>
                <c:pt idx="36">
                  <c:v>Dominican Republic</c:v>
                </c:pt>
                <c:pt idx="37">
                  <c:v>Ecuador</c:v>
                </c:pt>
                <c:pt idx="38">
                  <c:v>El Salvador</c:v>
                </c:pt>
                <c:pt idx="39">
                  <c:v>Equatorial Guinea</c:v>
                </c:pt>
                <c:pt idx="40">
                  <c:v>Estonia</c:v>
                </c:pt>
                <c:pt idx="41">
                  <c:v>Ethiopia</c:v>
                </c:pt>
                <c:pt idx="42">
                  <c:v>Fiji</c:v>
                </c:pt>
                <c:pt idx="43">
                  <c:v>Finland</c:v>
                </c:pt>
                <c:pt idx="44">
                  <c:v>France</c:v>
                </c:pt>
                <c:pt idx="45">
                  <c:v>Gabon</c:v>
                </c:pt>
                <c:pt idx="46">
                  <c:v>Georgia</c:v>
                </c:pt>
                <c:pt idx="47">
                  <c:v>Germany</c:v>
                </c:pt>
                <c:pt idx="48">
                  <c:v>Ghana</c:v>
                </c:pt>
                <c:pt idx="49">
                  <c:v>Greece</c:v>
                </c:pt>
                <c:pt idx="50">
                  <c:v>Guatemala</c:v>
                </c:pt>
                <c:pt idx="51">
                  <c:v>Guinea</c:v>
                </c:pt>
                <c:pt idx="52">
                  <c:v>Guinea-Bissau</c:v>
                </c:pt>
                <c:pt idx="53">
                  <c:v>Guyana</c:v>
                </c:pt>
                <c:pt idx="54">
                  <c:v>Haiti</c:v>
                </c:pt>
                <c:pt idx="55">
                  <c:v>Honduras</c:v>
                </c:pt>
                <c:pt idx="56">
                  <c:v>Hungary</c:v>
                </c:pt>
                <c:pt idx="57">
                  <c:v>Iceland</c:v>
                </c:pt>
                <c:pt idx="58">
                  <c:v>India</c:v>
                </c:pt>
                <c:pt idx="59">
                  <c:v>Indonesia</c:v>
                </c:pt>
                <c:pt idx="60">
                  <c:v>Iraq</c:v>
                </c:pt>
                <c:pt idx="61">
                  <c:v>Ireland</c:v>
                </c:pt>
                <c:pt idx="62">
                  <c:v>Israel</c:v>
                </c:pt>
                <c:pt idx="63">
                  <c:v>Italy</c:v>
                </c:pt>
                <c:pt idx="64">
                  <c:v>Jamaica</c:v>
                </c:pt>
                <c:pt idx="65">
                  <c:v>Japan</c:v>
                </c:pt>
                <c:pt idx="66">
                  <c:v>Jordan</c:v>
                </c:pt>
                <c:pt idx="67">
                  <c:v>Kazakhstan</c:v>
                </c:pt>
                <c:pt idx="68">
                  <c:v>Kenya</c:v>
                </c:pt>
                <c:pt idx="69">
                  <c:v>Kiribati</c:v>
                </c:pt>
                <c:pt idx="70">
                  <c:v>Latvia</c:v>
                </c:pt>
                <c:pt idx="71">
                  <c:v>Lebanon</c:v>
                </c:pt>
                <c:pt idx="72">
                  <c:v>Lesotho</c:v>
                </c:pt>
                <c:pt idx="73">
                  <c:v>Liberia</c:v>
                </c:pt>
                <c:pt idx="74">
                  <c:v>Lithuania</c:v>
                </c:pt>
                <c:pt idx="75">
                  <c:v>Luxembourg</c:v>
                </c:pt>
                <c:pt idx="76">
                  <c:v>Madagascar</c:v>
                </c:pt>
                <c:pt idx="77">
                  <c:v>Malawi</c:v>
                </c:pt>
                <c:pt idx="78">
                  <c:v>Malaysia</c:v>
                </c:pt>
                <c:pt idx="79">
                  <c:v>Maldives</c:v>
                </c:pt>
                <c:pt idx="80">
                  <c:v>Mali</c:v>
                </c:pt>
                <c:pt idx="81">
                  <c:v>Malta</c:v>
                </c:pt>
                <c:pt idx="82">
                  <c:v>Mauritania</c:v>
                </c:pt>
                <c:pt idx="83">
                  <c:v>Mauritius</c:v>
                </c:pt>
                <c:pt idx="84">
                  <c:v>Mexico</c:v>
                </c:pt>
                <c:pt idx="85">
                  <c:v>Mongolia</c:v>
                </c:pt>
                <c:pt idx="86">
                  <c:v>Montenegro</c:v>
                </c:pt>
                <c:pt idx="87">
                  <c:v>Morocco</c:v>
                </c:pt>
                <c:pt idx="88">
                  <c:v>Mozambique</c:v>
                </c:pt>
                <c:pt idx="89">
                  <c:v>Myanmar</c:v>
                </c:pt>
                <c:pt idx="90">
                  <c:v>Namibia</c:v>
                </c:pt>
                <c:pt idx="91">
                  <c:v>Nepal</c:v>
                </c:pt>
                <c:pt idx="92">
                  <c:v>Netherlands</c:v>
                </c:pt>
                <c:pt idx="93">
                  <c:v>Nicaragua</c:v>
                </c:pt>
                <c:pt idx="94">
                  <c:v>Niger</c:v>
                </c:pt>
                <c:pt idx="95">
                  <c:v>Nigeria</c:v>
                </c:pt>
                <c:pt idx="96">
                  <c:v>Norway</c:v>
                </c:pt>
                <c:pt idx="97">
                  <c:v>Pakistan</c:v>
                </c:pt>
                <c:pt idx="98">
                  <c:v>Panama</c:v>
                </c:pt>
                <c:pt idx="99">
                  <c:v>Papua New Guinea</c:v>
                </c:pt>
                <c:pt idx="100">
                  <c:v>Paraguay</c:v>
                </c:pt>
                <c:pt idx="101">
                  <c:v>Peru</c:v>
                </c:pt>
                <c:pt idx="102">
                  <c:v>Philippines</c:v>
                </c:pt>
                <c:pt idx="103">
                  <c:v>Poland</c:v>
                </c:pt>
                <c:pt idx="104">
                  <c:v>Portugal</c:v>
                </c:pt>
                <c:pt idx="105">
                  <c:v>Romania</c:v>
                </c:pt>
                <c:pt idx="106">
                  <c:v>Russian Federation</c:v>
                </c:pt>
                <c:pt idx="107">
                  <c:v>Rwanda</c:v>
                </c:pt>
                <c:pt idx="108">
                  <c:v>Samoa</c:v>
                </c:pt>
                <c:pt idx="109">
                  <c:v>Sao Tome and Principe</c:v>
                </c:pt>
                <c:pt idx="110">
                  <c:v>Senegal</c:v>
                </c:pt>
                <c:pt idx="111">
                  <c:v>Serbia</c:v>
                </c:pt>
                <c:pt idx="112">
                  <c:v>Seychelles</c:v>
                </c:pt>
                <c:pt idx="113">
                  <c:v>Sierra Leone</c:v>
                </c:pt>
                <c:pt idx="114">
                  <c:v>Slovenia</c:v>
                </c:pt>
                <c:pt idx="115">
                  <c:v>Solomon Islands</c:v>
                </c:pt>
                <c:pt idx="116">
                  <c:v>South Africa</c:v>
                </c:pt>
                <c:pt idx="117">
                  <c:v>South Sudan</c:v>
                </c:pt>
                <c:pt idx="118">
                  <c:v>Spain</c:v>
                </c:pt>
                <c:pt idx="119">
                  <c:v>Sri Lanka</c:v>
                </c:pt>
                <c:pt idx="120">
                  <c:v>Sudan</c:v>
                </c:pt>
                <c:pt idx="121">
                  <c:v>Suriname</c:v>
                </c:pt>
                <c:pt idx="122">
                  <c:v>Swaziland</c:v>
                </c:pt>
                <c:pt idx="123">
                  <c:v>Sweden</c:v>
                </c:pt>
                <c:pt idx="124">
                  <c:v>Switzerland</c:v>
                </c:pt>
                <c:pt idx="125">
                  <c:v>Syrian Arab Republic</c:v>
                </c:pt>
                <c:pt idx="126">
                  <c:v>Tajikistan</c:v>
                </c:pt>
                <c:pt idx="127">
                  <c:v>Thailand</c:v>
                </c:pt>
                <c:pt idx="128">
                  <c:v>Timor-Leste</c:v>
                </c:pt>
                <c:pt idx="129">
                  <c:v>Togo</c:v>
                </c:pt>
                <c:pt idx="130">
                  <c:v>Tonga</c:v>
                </c:pt>
                <c:pt idx="131">
                  <c:v>Trinidad and Tobago</c:v>
                </c:pt>
                <c:pt idx="132">
                  <c:v>Tunisia</c:v>
                </c:pt>
                <c:pt idx="133">
                  <c:v>Turkey</c:v>
                </c:pt>
                <c:pt idx="134">
                  <c:v>Turkmenistan</c:v>
                </c:pt>
                <c:pt idx="135">
                  <c:v>Uganda</c:v>
                </c:pt>
                <c:pt idx="136">
                  <c:v>Ukraine</c:v>
                </c:pt>
                <c:pt idx="137">
                  <c:v>Uruguay</c:v>
                </c:pt>
                <c:pt idx="138">
                  <c:v>Uzbekistan</c:v>
                </c:pt>
                <c:pt idx="139">
                  <c:v>Vanuatu</c:v>
                </c:pt>
                <c:pt idx="140">
                  <c:v>Zambia</c:v>
                </c:pt>
                <c:pt idx="141">
                  <c:v>Zimbabwe</c:v>
                </c:pt>
              </c:strCache>
              <c:extLst/>
            </c:strRef>
          </c:cat>
          <c:val>
            <c:numRef>
              <c:f>'[SDA DATA.xlsx]Life expectancy Vs Population'!$E$2:$E$2939</c:f>
              <c:numCache>
                <c:formatCode>General</c:formatCode>
                <c:ptCount val="142"/>
                <c:pt idx="0">
                  <c:v>33736494</c:v>
                </c:pt>
                <c:pt idx="1">
                  <c:v>28873</c:v>
                </c:pt>
                <c:pt idx="2">
                  <c:v>39871528</c:v>
                </c:pt>
                <c:pt idx="3">
                  <c:v>2785935</c:v>
                </c:pt>
                <c:pt idx="4">
                  <c:v>43417765</c:v>
                </c:pt>
                <c:pt idx="5">
                  <c:v>291695</c:v>
                </c:pt>
                <c:pt idx="6">
                  <c:v>23789338</c:v>
                </c:pt>
                <c:pt idx="7">
                  <c:v>8633169</c:v>
                </c:pt>
                <c:pt idx="8">
                  <c:v>9649341</c:v>
                </c:pt>
                <c:pt idx="9">
                  <c:v>1612886</c:v>
                </c:pt>
                <c:pt idx="10">
                  <c:v>9489616</c:v>
                </c:pt>
                <c:pt idx="11">
                  <c:v>11274196</c:v>
                </c:pt>
                <c:pt idx="12">
                  <c:v>359288</c:v>
                </c:pt>
                <c:pt idx="13">
                  <c:v>1575952</c:v>
                </c:pt>
                <c:pt idx="14">
                  <c:v>787386</c:v>
                </c:pt>
                <c:pt idx="15">
                  <c:v>3535961</c:v>
                </c:pt>
                <c:pt idx="16">
                  <c:v>229197</c:v>
                </c:pt>
                <c:pt idx="17">
                  <c:v>2596218</c:v>
                </c:pt>
                <c:pt idx="18">
                  <c:v>7177991</c:v>
                </c:pt>
                <c:pt idx="19">
                  <c:v>1811624</c:v>
                </c:pt>
                <c:pt idx="20">
                  <c:v>119927</c:v>
                </c:pt>
                <c:pt idx="21">
                  <c:v>532913</c:v>
                </c:pt>
                <c:pt idx="22">
                  <c:v>15517635</c:v>
                </c:pt>
                <c:pt idx="23">
                  <c:v>22834522</c:v>
                </c:pt>
                <c:pt idx="24">
                  <c:v>3584861</c:v>
                </c:pt>
                <c:pt idx="25">
                  <c:v>45461</c:v>
                </c:pt>
                <c:pt idx="26">
                  <c:v>149413</c:v>
                </c:pt>
                <c:pt idx="27">
                  <c:v>17762681</c:v>
                </c:pt>
                <c:pt idx="28">
                  <c:v>137122</c:v>
                </c:pt>
                <c:pt idx="29">
                  <c:v>48228697</c:v>
                </c:pt>
                <c:pt idx="30">
                  <c:v>777424</c:v>
                </c:pt>
                <c:pt idx="31">
                  <c:v>487852</c:v>
                </c:pt>
                <c:pt idx="32">
                  <c:v>42364</c:v>
                </c:pt>
                <c:pt idx="33">
                  <c:v>116985</c:v>
                </c:pt>
                <c:pt idx="34">
                  <c:v>5683483</c:v>
                </c:pt>
                <c:pt idx="35">
                  <c:v>927414</c:v>
                </c:pt>
                <c:pt idx="36">
                  <c:v>1528394</c:v>
                </c:pt>
                <c:pt idx="37">
                  <c:v>16144368</c:v>
                </c:pt>
                <c:pt idx="38">
                  <c:v>6312478</c:v>
                </c:pt>
                <c:pt idx="39">
                  <c:v>1175389</c:v>
                </c:pt>
                <c:pt idx="40">
                  <c:v>131547</c:v>
                </c:pt>
                <c:pt idx="41">
                  <c:v>9987333</c:v>
                </c:pt>
                <c:pt idx="42">
                  <c:v>892149</c:v>
                </c:pt>
                <c:pt idx="43">
                  <c:v>5479531</c:v>
                </c:pt>
                <c:pt idx="44">
                  <c:v>6662468</c:v>
                </c:pt>
                <c:pt idx="45">
                  <c:v>193175</c:v>
                </c:pt>
                <c:pt idx="46">
                  <c:v>37171</c:v>
                </c:pt>
                <c:pt idx="47">
                  <c:v>81686611</c:v>
                </c:pt>
                <c:pt idx="48">
                  <c:v>27582821</c:v>
                </c:pt>
                <c:pt idx="49">
                  <c:v>182883</c:v>
                </c:pt>
                <c:pt idx="50">
                  <c:v>16252429</c:v>
                </c:pt>
                <c:pt idx="51">
                  <c:v>1291533</c:v>
                </c:pt>
                <c:pt idx="52">
                  <c:v>177526</c:v>
                </c:pt>
                <c:pt idx="53">
                  <c:v>768514</c:v>
                </c:pt>
                <c:pt idx="54">
                  <c:v>171161</c:v>
                </c:pt>
                <c:pt idx="55">
                  <c:v>896829</c:v>
                </c:pt>
                <c:pt idx="56">
                  <c:v>984328</c:v>
                </c:pt>
                <c:pt idx="57">
                  <c:v>33815</c:v>
                </c:pt>
                <c:pt idx="58">
                  <c:v>1395398</c:v>
                </c:pt>
                <c:pt idx="59">
                  <c:v>258162113</c:v>
                </c:pt>
                <c:pt idx="60">
                  <c:v>36115649</c:v>
                </c:pt>
                <c:pt idx="61">
                  <c:v>4676835</c:v>
                </c:pt>
                <c:pt idx="62">
                  <c:v>8381</c:v>
                </c:pt>
                <c:pt idx="63">
                  <c:v>673582</c:v>
                </c:pt>
                <c:pt idx="64">
                  <c:v>2871934</c:v>
                </c:pt>
                <c:pt idx="65">
                  <c:v>127141</c:v>
                </c:pt>
                <c:pt idx="66">
                  <c:v>915932</c:v>
                </c:pt>
                <c:pt idx="67">
                  <c:v>17544126</c:v>
                </c:pt>
                <c:pt idx="68">
                  <c:v>47236259</c:v>
                </c:pt>
                <c:pt idx="69">
                  <c:v>11247</c:v>
                </c:pt>
                <c:pt idx="70">
                  <c:v>1977527</c:v>
                </c:pt>
                <c:pt idx="71">
                  <c:v>5851479</c:v>
                </c:pt>
                <c:pt idx="72">
                  <c:v>2174645</c:v>
                </c:pt>
                <c:pt idx="73">
                  <c:v>4499621</c:v>
                </c:pt>
                <c:pt idx="74">
                  <c:v>29491</c:v>
                </c:pt>
                <c:pt idx="75">
                  <c:v>56964</c:v>
                </c:pt>
                <c:pt idx="76">
                  <c:v>2423488</c:v>
                </c:pt>
                <c:pt idx="77">
                  <c:v>1757367</c:v>
                </c:pt>
                <c:pt idx="78">
                  <c:v>3723155</c:v>
                </c:pt>
                <c:pt idx="79">
                  <c:v>49163</c:v>
                </c:pt>
                <c:pt idx="80">
                  <c:v>1746795</c:v>
                </c:pt>
                <c:pt idx="81">
                  <c:v>431874</c:v>
                </c:pt>
                <c:pt idx="82">
                  <c:v>4182341</c:v>
                </c:pt>
                <c:pt idx="83">
                  <c:v>126265</c:v>
                </c:pt>
                <c:pt idx="84">
                  <c:v>12589949</c:v>
                </c:pt>
                <c:pt idx="85">
                  <c:v>2976877</c:v>
                </c:pt>
                <c:pt idx="86">
                  <c:v>622159</c:v>
                </c:pt>
                <c:pt idx="87">
                  <c:v>3483322</c:v>
                </c:pt>
                <c:pt idx="88">
                  <c:v>281691</c:v>
                </c:pt>
                <c:pt idx="89">
                  <c:v>5243669</c:v>
                </c:pt>
                <c:pt idx="90">
                  <c:v>2425561</c:v>
                </c:pt>
                <c:pt idx="91">
                  <c:v>28656282</c:v>
                </c:pt>
                <c:pt idx="92">
                  <c:v>16939923</c:v>
                </c:pt>
                <c:pt idx="93">
                  <c:v>68235</c:v>
                </c:pt>
                <c:pt idx="94">
                  <c:v>19896965</c:v>
                </c:pt>
                <c:pt idx="95">
                  <c:v>181181744</c:v>
                </c:pt>
                <c:pt idx="96">
                  <c:v>518867</c:v>
                </c:pt>
                <c:pt idx="97">
                  <c:v>18938513</c:v>
                </c:pt>
                <c:pt idx="98">
                  <c:v>3969249</c:v>
                </c:pt>
                <c:pt idx="99">
                  <c:v>7919825</c:v>
                </c:pt>
                <c:pt idx="100">
                  <c:v>6639119</c:v>
                </c:pt>
                <c:pt idx="101">
                  <c:v>31376671</c:v>
                </c:pt>
                <c:pt idx="102">
                  <c:v>11716359</c:v>
                </c:pt>
                <c:pt idx="103">
                  <c:v>37986412</c:v>
                </c:pt>
                <c:pt idx="104">
                  <c:v>135876</c:v>
                </c:pt>
                <c:pt idx="105">
                  <c:v>19815481</c:v>
                </c:pt>
                <c:pt idx="106">
                  <c:v>1449687</c:v>
                </c:pt>
                <c:pt idx="107">
                  <c:v>11629553</c:v>
                </c:pt>
                <c:pt idx="108">
                  <c:v>193759</c:v>
                </c:pt>
                <c:pt idx="109">
                  <c:v>195553</c:v>
                </c:pt>
                <c:pt idx="110">
                  <c:v>14976994</c:v>
                </c:pt>
                <c:pt idx="111">
                  <c:v>795383</c:v>
                </c:pt>
                <c:pt idx="112">
                  <c:v>93419</c:v>
                </c:pt>
                <c:pt idx="113">
                  <c:v>723725</c:v>
                </c:pt>
                <c:pt idx="114">
                  <c:v>263531</c:v>
                </c:pt>
                <c:pt idx="115">
                  <c:v>587482</c:v>
                </c:pt>
                <c:pt idx="116">
                  <c:v>5511976.6799999997</c:v>
                </c:pt>
                <c:pt idx="117">
                  <c:v>11882136</c:v>
                </c:pt>
                <c:pt idx="118">
                  <c:v>46447697</c:v>
                </c:pt>
                <c:pt idx="119">
                  <c:v>2966</c:v>
                </c:pt>
                <c:pt idx="120">
                  <c:v>3864783</c:v>
                </c:pt>
                <c:pt idx="121">
                  <c:v>55328</c:v>
                </c:pt>
                <c:pt idx="122">
                  <c:v>131911</c:v>
                </c:pt>
                <c:pt idx="123">
                  <c:v>9799186</c:v>
                </c:pt>
                <c:pt idx="124">
                  <c:v>8282396</c:v>
                </c:pt>
                <c:pt idx="125">
                  <c:v>18734987</c:v>
                </c:pt>
                <c:pt idx="126">
                  <c:v>8548651</c:v>
                </c:pt>
                <c:pt idx="127">
                  <c:v>686576</c:v>
                </c:pt>
                <c:pt idx="128">
                  <c:v>124977</c:v>
                </c:pt>
                <c:pt idx="129">
                  <c:v>741682</c:v>
                </c:pt>
                <c:pt idx="130">
                  <c:v>16364</c:v>
                </c:pt>
                <c:pt idx="131">
                  <c:v>13692</c:v>
                </c:pt>
                <c:pt idx="132">
                  <c:v>11273661</c:v>
                </c:pt>
                <c:pt idx="133">
                  <c:v>78271472</c:v>
                </c:pt>
                <c:pt idx="134">
                  <c:v>5565284</c:v>
                </c:pt>
                <c:pt idx="135">
                  <c:v>414487</c:v>
                </c:pt>
                <c:pt idx="136">
                  <c:v>4515429</c:v>
                </c:pt>
                <c:pt idx="137">
                  <c:v>3431552</c:v>
                </c:pt>
                <c:pt idx="138">
                  <c:v>312989</c:v>
                </c:pt>
                <c:pt idx="139">
                  <c:v>26463</c:v>
                </c:pt>
                <c:pt idx="140">
                  <c:v>161587</c:v>
                </c:pt>
                <c:pt idx="141">
                  <c:v>15777451</c:v>
                </c:pt>
              </c:numCache>
              <c:extLst/>
            </c:numRef>
          </c:val>
          <c:smooth val="0"/>
          <c:extLst>
            <c:ext xmlns:c16="http://schemas.microsoft.com/office/drawing/2014/chart" uri="{C3380CC4-5D6E-409C-BE32-E72D297353CC}">
              <c16:uniqueId val="{00000000-F50E-4F87-B183-9D4F7E7C9E7F}"/>
            </c:ext>
          </c:extLst>
        </c:ser>
        <c:dLbls>
          <c:showLegendKey val="0"/>
          <c:showVal val="0"/>
          <c:showCatName val="0"/>
          <c:showSerName val="0"/>
          <c:showPercent val="0"/>
          <c:showBubbleSize val="0"/>
        </c:dLbls>
        <c:smooth val="0"/>
        <c:axId val="2008936383"/>
        <c:axId val="2008947199"/>
      </c:lineChart>
      <c:catAx>
        <c:axId val="2008936383"/>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Countries</a:t>
                </a:r>
              </a:p>
            </c:rich>
          </c:tx>
          <c:layout>
            <c:manualLayout>
              <c:xMode val="edge"/>
              <c:yMode val="edge"/>
              <c:x val="0.51693397454533141"/>
              <c:y val="0.87868037328667248"/>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8947199"/>
        <c:crosses val="autoZero"/>
        <c:auto val="1"/>
        <c:lblAlgn val="ctr"/>
        <c:lblOffset val="100"/>
        <c:noMultiLvlLbl val="0"/>
      </c:catAx>
      <c:valAx>
        <c:axId val="2008947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Population</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893638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'[SDA DATA.xlsx]Life expectancy Vs Population'!$D$1</c:f>
              <c:strCache>
                <c:ptCount val="1"/>
                <c:pt idx="0">
                  <c:v>Life expectancy </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'[SDA DATA.xlsx]Life expectancy Vs Population'!$A$2:$A$2939</c:f>
              <c:strCache>
                <c:ptCount val="142"/>
                <c:pt idx="0">
                  <c:v>Afghanistan</c:v>
                </c:pt>
                <c:pt idx="1">
                  <c:v>Albania</c:v>
                </c:pt>
                <c:pt idx="2">
                  <c:v>Algeria</c:v>
                </c:pt>
                <c:pt idx="3">
                  <c:v>Angola</c:v>
                </c:pt>
                <c:pt idx="4">
                  <c:v>Argentina</c:v>
                </c:pt>
                <c:pt idx="5">
                  <c:v>Armenia</c:v>
                </c:pt>
                <c:pt idx="6">
                  <c:v>Australia</c:v>
                </c:pt>
                <c:pt idx="7">
                  <c:v>Austria</c:v>
                </c:pt>
                <c:pt idx="8">
                  <c:v>Azerbaijan</c:v>
                </c:pt>
                <c:pt idx="9">
                  <c:v>Bangladesh</c:v>
                </c:pt>
                <c:pt idx="10">
                  <c:v>Belarus</c:v>
                </c:pt>
                <c:pt idx="11">
                  <c:v>Belgium</c:v>
                </c:pt>
                <c:pt idx="12">
                  <c:v>Belize</c:v>
                </c:pt>
                <c:pt idx="13">
                  <c:v>Benin</c:v>
                </c:pt>
                <c:pt idx="14">
                  <c:v>Bhutan</c:v>
                </c:pt>
                <c:pt idx="15">
                  <c:v>Bosnia and Herzegovina</c:v>
                </c:pt>
                <c:pt idx="16">
                  <c:v>Botswana</c:v>
                </c:pt>
                <c:pt idx="17">
                  <c:v>Brazil</c:v>
                </c:pt>
                <c:pt idx="18">
                  <c:v>Bulgaria</c:v>
                </c:pt>
                <c:pt idx="19">
                  <c:v>Burkina Faso</c:v>
                </c:pt>
                <c:pt idx="20">
                  <c:v>Burundi</c:v>
                </c:pt>
                <c:pt idx="21">
                  <c:v>Cabo Verde</c:v>
                </c:pt>
                <c:pt idx="22">
                  <c:v>Cambodia</c:v>
                </c:pt>
                <c:pt idx="23">
                  <c:v>Cameroon</c:v>
                </c:pt>
                <c:pt idx="24">
                  <c:v>Canada</c:v>
                </c:pt>
                <c:pt idx="25">
                  <c:v>Central African Republic</c:v>
                </c:pt>
                <c:pt idx="26">
                  <c:v>Chad</c:v>
                </c:pt>
                <c:pt idx="27">
                  <c:v>Chile</c:v>
                </c:pt>
                <c:pt idx="28">
                  <c:v>China</c:v>
                </c:pt>
                <c:pt idx="29">
                  <c:v>Colombia</c:v>
                </c:pt>
                <c:pt idx="30">
                  <c:v>Comoros</c:v>
                </c:pt>
                <c:pt idx="31">
                  <c:v>Costa Rica</c:v>
                </c:pt>
                <c:pt idx="32">
                  <c:v>Croatia</c:v>
                </c:pt>
                <c:pt idx="33">
                  <c:v>Cyprus</c:v>
                </c:pt>
                <c:pt idx="34">
                  <c:v>Denmark</c:v>
                </c:pt>
                <c:pt idx="35">
                  <c:v>Djibouti</c:v>
                </c:pt>
                <c:pt idx="36">
                  <c:v>Dominican Republic</c:v>
                </c:pt>
                <c:pt idx="37">
                  <c:v>Ecuador</c:v>
                </c:pt>
                <c:pt idx="38">
                  <c:v>El Salvador</c:v>
                </c:pt>
                <c:pt idx="39">
                  <c:v>Equatorial Guinea</c:v>
                </c:pt>
                <c:pt idx="40">
                  <c:v>Estonia</c:v>
                </c:pt>
                <c:pt idx="41">
                  <c:v>Ethiopia</c:v>
                </c:pt>
                <c:pt idx="42">
                  <c:v>Fiji</c:v>
                </c:pt>
                <c:pt idx="43">
                  <c:v>Finland</c:v>
                </c:pt>
                <c:pt idx="44">
                  <c:v>France</c:v>
                </c:pt>
                <c:pt idx="45">
                  <c:v>Gabon</c:v>
                </c:pt>
                <c:pt idx="46">
                  <c:v>Georgia</c:v>
                </c:pt>
                <c:pt idx="47">
                  <c:v>Germany</c:v>
                </c:pt>
                <c:pt idx="48">
                  <c:v>Ghana</c:v>
                </c:pt>
                <c:pt idx="49">
                  <c:v>Greece</c:v>
                </c:pt>
                <c:pt idx="50">
                  <c:v>Guatemala</c:v>
                </c:pt>
                <c:pt idx="51">
                  <c:v>Guinea</c:v>
                </c:pt>
                <c:pt idx="52">
                  <c:v>Guinea-Bissau</c:v>
                </c:pt>
                <c:pt idx="53">
                  <c:v>Guyana</c:v>
                </c:pt>
                <c:pt idx="54">
                  <c:v>Haiti</c:v>
                </c:pt>
                <c:pt idx="55">
                  <c:v>Honduras</c:v>
                </c:pt>
                <c:pt idx="56">
                  <c:v>Hungary</c:v>
                </c:pt>
                <c:pt idx="57">
                  <c:v>Iceland</c:v>
                </c:pt>
                <c:pt idx="58">
                  <c:v>India</c:v>
                </c:pt>
                <c:pt idx="59">
                  <c:v>Indonesia</c:v>
                </c:pt>
                <c:pt idx="60">
                  <c:v>Iraq</c:v>
                </c:pt>
                <c:pt idx="61">
                  <c:v>Ireland</c:v>
                </c:pt>
                <c:pt idx="62">
                  <c:v>Israel</c:v>
                </c:pt>
                <c:pt idx="63">
                  <c:v>Italy</c:v>
                </c:pt>
                <c:pt idx="64">
                  <c:v>Jamaica</c:v>
                </c:pt>
                <c:pt idx="65">
                  <c:v>Japan</c:v>
                </c:pt>
                <c:pt idx="66">
                  <c:v>Jordan</c:v>
                </c:pt>
                <c:pt idx="67">
                  <c:v>Kazakhstan</c:v>
                </c:pt>
                <c:pt idx="68">
                  <c:v>Kenya</c:v>
                </c:pt>
                <c:pt idx="69">
                  <c:v>Kiribati</c:v>
                </c:pt>
                <c:pt idx="70">
                  <c:v>Latvia</c:v>
                </c:pt>
                <c:pt idx="71">
                  <c:v>Lebanon</c:v>
                </c:pt>
                <c:pt idx="72">
                  <c:v>Lesotho</c:v>
                </c:pt>
                <c:pt idx="73">
                  <c:v>Liberia</c:v>
                </c:pt>
                <c:pt idx="74">
                  <c:v>Lithuania</c:v>
                </c:pt>
                <c:pt idx="75">
                  <c:v>Luxembourg</c:v>
                </c:pt>
                <c:pt idx="76">
                  <c:v>Madagascar</c:v>
                </c:pt>
                <c:pt idx="77">
                  <c:v>Malawi</c:v>
                </c:pt>
                <c:pt idx="78">
                  <c:v>Malaysia</c:v>
                </c:pt>
                <c:pt idx="79">
                  <c:v>Maldives</c:v>
                </c:pt>
                <c:pt idx="80">
                  <c:v>Mali</c:v>
                </c:pt>
                <c:pt idx="81">
                  <c:v>Malta</c:v>
                </c:pt>
                <c:pt idx="82">
                  <c:v>Mauritania</c:v>
                </c:pt>
                <c:pt idx="83">
                  <c:v>Mauritius</c:v>
                </c:pt>
                <c:pt idx="84">
                  <c:v>Mexico</c:v>
                </c:pt>
                <c:pt idx="85">
                  <c:v>Mongolia</c:v>
                </c:pt>
                <c:pt idx="86">
                  <c:v>Montenegro</c:v>
                </c:pt>
                <c:pt idx="87">
                  <c:v>Morocco</c:v>
                </c:pt>
                <c:pt idx="88">
                  <c:v>Mozambique</c:v>
                </c:pt>
                <c:pt idx="89">
                  <c:v>Myanmar</c:v>
                </c:pt>
                <c:pt idx="90">
                  <c:v>Namibia</c:v>
                </c:pt>
                <c:pt idx="91">
                  <c:v>Nepal</c:v>
                </c:pt>
                <c:pt idx="92">
                  <c:v>Netherlands</c:v>
                </c:pt>
                <c:pt idx="93">
                  <c:v>Nicaragua</c:v>
                </c:pt>
                <c:pt idx="94">
                  <c:v>Niger</c:v>
                </c:pt>
                <c:pt idx="95">
                  <c:v>Nigeria</c:v>
                </c:pt>
                <c:pt idx="96">
                  <c:v>Norway</c:v>
                </c:pt>
                <c:pt idx="97">
                  <c:v>Pakistan</c:v>
                </c:pt>
                <c:pt idx="98">
                  <c:v>Panama</c:v>
                </c:pt>
                <c:pt idx="99">
                  <c:v>Papua New Guinea</c:v>
                </c:pt>
                <c:pt idx="100">
                  <c:v>Paraguay</c:v>
                </c:pt>
                <c:pt idx="101">
                  <c:v>Peru</c:v>
                </c:pt>
                <c:pt idx="102">
                  <c:v>Philippines</c:v>
                </c:pt>
                <c:pt idx="103">
                  <c:v>Poland</c:v>
                </c:pt>
                <c:pt idx="104">
                  <c:v>Portugal</c:v>
                </c:pt>
                <c:pt idx="105">
                  <c:v>Romania</c:v>
                </c:pt>
                <c:pt idx="106">
                  <c:v>Russian Federation</c:v>
                </c:pt>
                <c:pt idx="107">
                  <c:v>Rwanda</c:v>
                </c:pt>
                <c:pt idx="108">
                  <c:v>Samoa</c:v>
                </c:pt>
                <c:pt idx="109">
                  <c:v>Sao Tome and Principe</c:v>
                </c:pt>
                <c:pt idx="110">
                  <c:v>Senegal</c:v>
                </c:pt>
                <c:pt idx="111">
                  <c:v>Serbia</c:v>
                </c:pt>
                <c:pt idx="112">
                  <c:v>Seychelles</c:v>
                </c:pt>
                <c:pt idx="113">
                  <c:v>Sierra Leone</c:v>
                </c:pt>
                <c:pt idx="114">
                  <c:v>Slovenia</c:v>
                </c:pt>
                <c:pt idx="115">
                  <c:v>Solomon Islands</c:v>
                </c:pt>
                <c:pt idx="116">
                  <c:v>South Africa</c:v>
                </c:pt>
                <c:pt idx="117">
                  <c:v>South Sudan</c:v>
                </c:pt>
                <c:pt idx="118">
                  <c:v>Spain</c:v>
                </c:pt>
                <c:pt idx="119">
                  <c:v>Sri Lanka</c:v>
                </c:pt>
                <c:pt idx="120">
                  <c:v>Sudan</c:v>
                </c:pt>
                <c:pt idx="121">
                  <c:v>Suriname</c:v>
                </c:pt>
                <c:pt idx="122">
                  <c:v>Swaziland</c:v>
                </c:pt>
                <c:pt idx="123">
                  <c:v>Sweden</c:v>
                </c:pt>
                <c:pt idx="124">
                  <c:v>Switzerland</c:v>
                </c:pt>
                <c:pt idx="125">
                  <c:v>Syrian Arab Republic</c:v>
                </c:pt>
                <c:pt idx="126">
                  <c:v>Tajikistan</c:v>
                </c:pt>
                <c:pt idx="127">
                  <c:v>Thailand</c:v>
                </c:pt>
                <c:pt idx="128">
                  <c:v>Timor-Leste</c:v>
                </c:pt>
                <c:pt idx="129">
                  <c:v>Togo</c:v>
                </c:pt>
                <c:pt idx="130">
                  <c:v>Tonga</c:v>
                </c:pt>
                <c:pt idx="131">
                  <c:v>Trinidad and Tobago</c:v>
                </c:pt>
                <c:pt idx="132">
                  <c:v>Tunisia</c:v>
                </c:pt>
                <c:pt idx="133">
                  <c:v>Turkey</c:v>
                </c:pt>
                <c:pt idx="134">
                  <c:v>Turkmenistan</c:v>
                </c:pt>
                <c:pt idx="135">
                  <c:v>Uganda</c:v>
                </c:pt>
                <c:pt idx="136">
                  <c:v>Ukraine</c:v>
                </c:pt>
                <c:pt idx="137">
                  <c:v>Uruguay</c:v>
                </c:pt>
                <c:pt idx="138">
                  <c:v>Uzbekistan</c:v>
                </c:pt>
                <c:pt idx="139">
                  <c:v>Vanuatu</c:v>
                </c:pt>
                <c:pt idx="140">
                  <c:v>Zambia</c:v>
                </c:pt>
                <c:pt idx="141">
                  <c:v>Zimbabwe</c:v>
                </c:pt>
              </c:strCache>
              <c:extLst/>
            </c:strRef>
          </c:cat>
          <c:val>
            <c:numRef>
              <c:f>'[SDA DATA.xlsx]Life expectancy Vs Population'!$D$2:$D$2939</c:f>
              <c:numCache>
                <c:formatCode>General</c:formatCode>
                <c:ptCount val="142"/>
                <c:pt idx="0">
                  <c:v>65</c:v>
                </c:pt>
                <c:pt idx="1">
                  <c:v>77.8</c:v>
                </c:pt>
                <c:pt idx="2">
                  <c:v>75.599999999999994</c:v>
                </c:pt>
                <c:pt idx="3">
                  <c:v>52.4</c:v>
                </c:pt>
                <c:pt idx="4">
                  <c:v>76.3</c:v>
                </c:pt>
                <c:pt idx="5">
                  <c:v>74.8</c:v>
                </c:pt>
                <c:pt idx="6">
                  <c:v>82.8</c:v>
                </c:pt>
                <c:pt idx="7">
                  <c:v>81.5</c:v>
                </c:pt>
                <c:pt idx="8">
                  <c:v>72.7</c:v>
                </c:pt>
                <c:pt idx="9">
                  <c:v>71.8</c:v>
                </c:pt>
                <c:pt idx="10">
                  <c:v>72.3</c:v>
                </c:pt>
                <c:pt idx="11">
                  <c:v>81.099999999999994</c:v>
                </c:pt>
                <c:pt idx="12">
                  <c:v>71</c:v>
                </c:pt>
                <c:pt idx="13">
                  <c:v>60</c:v>
                </c:pt>
                <c:pt idx="14">
                  <c:v>69.8</c:v>
                </c:pt>
                <c:pt idx="15">
                  <c:v>77.400000000000006</c:v>
                </c:pt>
                <c:pt idx="16">
                  <c:v>65.7</c:v>
                </c:pt>
                <c:pt idx="17">
                  <c:v>75</c:v>
                </c:pt>
                <c:pt idx="18">
                  <c:v>74.5</c:v>
                </c:pt>
                <c:pt idx="19">
                  <c:v>59.9</c:v>
                </c:pt>
                <c:pt idx="20">
                  <c:v>59.6</c:v>
                </c:pt>
                <c:pt idx="21">
                  <c:v>73.3</c:v>
                </c:pt>
                <c:pt idx="22">
                  <c:v>68.7</c:v>
                </c:pt>
                <c:pt idx="23">
                  <c:v>57.3</c:v>
                </c:pt>
                <c:pt idx="24">
                  <c:v>82.2</c:v>
                </c:pt>
                <c:pt idx="25">
                  <c:v>52.5</c:v>
                </c:pt>
                <c:pt idx="26">
                  <c:v>53.1</c:v>
                </c:pt>
                <c:pt idx="27">
                  <c:v>85</c:v>
                </c:pt>
                <c:pt idx="28">
                  <c:v>76.099999999999994</c:v>
                </c:pt>
                <c:pt idx="29">
                  <c:v>74.8</c:v>
                </c:pt>
                <c:pt idx="30">
                  <c:v>63.5</c:v>
                </c:pt>
                <c:pt idx="31">
                  <c:v>79.599999999999994</c:v>
                </c:pt>
                <c:pt idx="32">
                  <c:v>78</c:v>
                </c:pt>
                <c:pt idx="33">
                  <c:v>85</c:v>
                </c:pt>
                <c:pt idx="34">
                  <c:v>86</c:v>
                </c:pt>
                <c:pt idx="35">
                  <c:v>63.5</c:v>
                </c:pt>
                <c:pt idx="36">
                  <c:v>73.900000000000006</c:v>
                </c:pt>
                <c:pt idx="37">
                  <c:v>76.2</c:v>
                </c:pt>
                <c:pt idx="38">
                  <c:v>73.5</c:v>
                </c:pt>
                <c:pt idx="39">
                  <c:v>58.2</c:v>
                </c:pt>
                <c:pt idx="40">
                  <c:v>77.599999999999994</c:v>
                </c:pt>
                <c:pt idx="41">
                  <c:v>64.8</c:v>
                </c:pt>
                <c:pt idx="42">
                  <c:v>69.900000000000006</c:v>
                </c:pt>
                <c:pt idx="43">
                  <c:v>81.099999999999994</c:v>
                </c:pt>
                <c:pt idx="44">
                  <c:v>82.4</c:v>
                </c:pt>
                <c:pt idx="45">
                  <c:v>66</c:v>
                </c:pt>
                <c:pt idx="46">
                  <c:v>74.400000000000006</c:v>
                </c:pt>
                <c:pt idx="47">
                  <c:v>81</c:v>
                </c:pt>
                <c:pt idx="48">
                  <c:v>62.4</c:v>
                </c:pt>
                <c:pt idx="49">
                  <c:v>81</c:v>
                </c:pt>
                <c:pt idx="50">
                  <c:v>71.900000000000006</c:v>
                </c:pt>
                <c:pt idx="51">
                  <c:v>59</c:v>
                </c:pt>
                <c:pt idx="52">
                  <c:v>58.9</c:v>
                </c:pt>
                <c:pt idx="53">
                  <c:v>66.2</c:v>
                </c:pt>
                <c:pt idx="54">
                  <c:v>63.5</c:v>
                </c:pt>
                <c:pt idx="55">
                  <c:v>74.599999999999994</c:v>
                </c:pt>
                <c:pt idx="56">
                  <c:v>75.8</c:v>
                </c:pt>
                <c:pt idx="57">
                  <c:v>82.7</c:v>
                </c:pt>
                <c:pt idx="58">
                  <c:v>68.3</c:v>
                </c:pt>
                <c:pt idx="59">
                  <c:v>69.099999999999994</c:v>
                </c:pt>
                <c:pt idx="60">
                  <c:v>68.900000000000006</c:v>
                </c:pt>
                <c:pt idx="61">
                  <c:v>81.400000000000006</c:v>
                </c:pt>
                <c:pt idx="62">
                  <c:v>82.5</c:v>
                </c:pt>
                <c:pt idx="63">
                  <c:v>82.7</c:v>
                </c:pt>
                <c:pt idx="64">
                  <c:v>76.2</c:v>
                </c:pt>
                <c:pt idx="65">
                  <c:v>83.7</c:v>
                </c:pt>
                <c:pt idx="66">
                  <c:v>74.099999999999994</c:v>
                </c:pt>
                <c:pt idx="67">
                  <c:v>72</c:v>
                </c:pt>
                <c:pt idx="68">
                  <c:v>63.4</c:v>
                </c:pt>
                <c:pt idx="69">
                  <c:v>66.3</c:v>
                </c:pt>
                <c:pt idx="70">
                  <c:v>74.599999999999994</c:v>
                </c:pt>
                <c:pt idx="71">
                  <c:v>74.900000000000006</c:v>
                </c:pt>
                <c:pt idx="72">
                  <c:v>53.7</c:v>
                </c:pt>
                <c:pt idx="73">
                  <c:v>61.4</c:v>
                </c:pt>
                <c:pt idx="74">
                  <c:v>73.599999999999994</c:v>
                </c:pt>
                <c:pt idx="75">
                  <c:v>82</c:v>
                </c:pt>
                <c:pt idx="76">
                  <c:v>65.5</c:v>
                </c:pt>
                <c:pt idx="77">
                  <c:v>58.3</c:v>
                </c:pt>
                <c:pt idx="78">
                  <c:v>75</c:v>
                </c:pt>
                <c:pt idx="79">
                  <c:v>78.5</c:v>
                </c:pt>
                <c:pt idx="80">
                  <c:v>58.2</c:v>
                </c:pt>
                <c:pt idx="81">
                  <c:v>81.7</c:v>
                </c:pt>
                <c:pt idx="82">
                  <c:v>63.1</c:v>
                </c:pt>
                <c:pt idx="83">
                  <c:v>74.599999999999994</c:v>
                </c:pt>
                <c:pt idx="84">
                  <c:v>76.7</c:v>
                </c:pt>
                <c:pt idx="85">
                  <c:v>68.8</c:v>
                </c:pt>
                <c:pt idx="86">
                  <c:v>76.099999999999994</c:v>
                </c:pt>
                <c:pt idx="87">
                  <c:v>74.3</c:v>
                </c:pt>
                <c:pt idx="88">
                  <c:v>57.6</c:v>
                </c:pt>
                <c:pt idx="89">
                  <c:v>66.599999999999994</c:v>
                </c:pt>
                <c:pt idx="90">
                  <c:v>65.8</c:v>
                </c:pt>
                <c:pt idx="91">
                  <c:v>69.2</c:v>
                </c:pt>
                <c:pt idx="92">
                  <c:v>81.900000000000006</c:v>
                </c:pt>
                <c:pt idx="93">
                  <c:v>74.8</c:v>
                </c:pt>
                <c:pt idx="94">
                  <c:v>61.8</c:v>
                </c:pt>
                <c:pt idx="95">
                  <c:v>54.5</c:v>
                </c:pt>
                <c:pt idx="96">
                  <c:v>81.8</c:v>
                </c:pt>
                <c:pt idx="97">
                  <c:v>66.400000000000006</c:v>
                </c:pt>
                <c:pt idx="98">
                  <c:v>77.8</c:v>
                </c:pt>
                <c:pt idx="99">
                  <c:v>62.9</c:v>
                </c:pt>
                <c:pt idx="100">
                  <c:v>74</c:v>
                </c:pt>
                <c:pt idx="101">
                  <c:v>75.5</c:v>
                </c:pt>
                <c:pt idx="102">
                  <c:v>68.5</c:v>
                </c:pt>
                <c:pt idx="103">
                  <c:v>77.5</c:v>
                </c:pt>
                <c:pt idx="104">
                  <c:v>81.099999999999994</c:v>
                </c:pt>
                <c:pt idx="105">
                  <c:v>75</c:v>
                </c:pt>
                <c:pt idx="106">
                  <c:v>75</c:v>
                </c:pt>
                <c:pt idx="107">
                  <c:v>66.099999999999994</c:v>
                </c:pt>
                <c:pt idx="108">
                  <c:v>74</c:v>
                </c:pt>
                <c:pt idx="109">
                  <c:v>67.5</c:v>
                </c:pt>
                <c:pt idx="110">
                  <c:v>66.7</c:v>
                </c:pt>
                <c:pt idx="111">
                  <c:v>75.599999999999994</c:v>
                </c:pt>
                <c:pt idx="112">
                  <c:v>73.2</c:v>
                </c:pt>
                <c:pt idx="113">
                  <c:v>51</c:v>
                </c:pt>
                <c:pt idx="114">
                  <c:v>88</c:v>
                </c:pt>
                <c:pt idx="115">
                  <c:v>69.2</c:v>
                </c:pt>
                <c:pt idx="116">
                  <c:v>62.9</c:v>
                </c:pt>
                <c:pt idx="117">
                  <c:v>57.3</c:v>
                </c:pt>
                <c:pt idx="118">
                  <c:v>82.8</c:v>
                </c:pt>
                <c:pt idx="119">
                  <c:v>74.900000000000006</c:v>
                </c:pt>
                <c:pt idx="120">
                  <c:v>64.099999999999994</c:v>
                </c:pt>
                <c:pt idx="121">
                  <c:v>71.599999999999994</c:v>
                </c:pt>
                <c:pt idx="122">
                  <c:v>58.9</c:v>
                </c:pt>
                <c:pt idx="123">
                  <c:v>82.4</c:v>
                </c:pt>
                <c:pt idx="124">
                  <c:v>83.4</c:v>
                </c:pt>
                <c:pt idx="125">
                  <c:v>64.5</c:v>
                </c:pt>
                <c:pt idx="126">
                  <c:v>69.7</c:v>
                </c:pt>
                <c:pt idx="127">
                  <c:v>74.900000000000006</c:v>
                </c:pt>
                <c:pt idx="128">
                  <c:v>68.3</c:v>
                </c:pt>
                <c:pt idx="129">
                  <c:v>59.9</c:v>
                </c:pt>
                <c:pt idx="130">
                  <c:v>73.5</c:v>
                </c:pt>
                <c:pt idx="131">
                  <c:v>71.2</c:v>
                </c:pt>
                <c:pt idx="132">
                  <c:v>75.3</c:v>
                </c:pt>
                <c:pt idx="133">
                  <c:v>75.8</c:v>
                </c:pt>
                <c:pt idx="134">
                  <c:v>66.3</c:v>
                </c:pt>
                <c:pt idx="135">
                  <c:v>62.3</c:v>
                </c:pt>
                <c:pt idx="136">
                  <c:v>71.3</c:v>
                </c:pt>
                <c:pt idx="137">
                  <c:v>77</c:v>
                </c:pt>
                <c:pt idx="138">
                  <c:v>69.400000000000006</c:v>
                </c:pt>
                <c:pt idx="139">
                  <c:v>72</c:v>
                </c:pt>
                <c:pt idx="140">
                  <c:v>61.8</c:v>
                </c:pt>
                <c:pt idx="141">
                  <c:v>67</c:v>
                </c:pt>
              </c:numCache>
              <c:extLst/>
            </c:numRef>
          </c:val>
          <c:smooth val="0"/>
          <c:extLst>
            <c:ext xmlns:c16="http://schemas.microsoft.com/office/drawing/2014/chart" uri="{C3380CC4-5D6E-409C-BE32-E72D297353CC}">
              <c16:uniqueId val="{00000000-1DBA-4D4D-8588-C19E4AFFCD6C}"/>
            </c:ext>
          </c:extLst>
        </c:ser>
        <c:dLbls>
          <c:showLegendKey val="0"/>
          <c:showVal val="0"/>
          <c:showCatName val="0"/>
          <c:showSerName val="0"/>
          <c:showPercent val="0"/>
          <c:showBubbleSize val="0"/>
        </c:dLbls>
        <c:smooth val="0"/>
        <c:axId val="96763007"/>
        <c:axId val="96775903"/>
      </c:lineChart>
      <c:catAx>
        <c:axId val="96763007"/>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Countries
</a:t>
                </a:r>
              </a:p>
            </c:rich>
          </c:tx>
          <c:layout>
            <c:manualLayout>
              <c:xMode val="edge"/>
              <c:yMode val="edge"/>
              <c:x val="0.50263586779243685"/>
              <c:y val="0.9123874401841545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75903"/>
        <c:crosses val="autoZero"/>
        <c:auto val="1"/>
        <c:lblAlgn val="ctr"/>
        <c:lblOffset val="100"/>
        <c:noMultiLvlLbl val="0"/>
      </c:catAx>
      <c:valAx>
        <c:axId val="96775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Life Expectancy</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6300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1" i="0" u="none" strike="noStrike" kern="1200" spc="0" baseline="0">
                <a:solidFill>
                  <a:schemeClr val="tx1">
                    <a:lumMod val="65000"/>
                    <a:lumOff val="35000"/>
                  </a:schemeClr>
                </a:solidFill>
                <a:latin typeface="+mn-lt"/>
                <a:ea typeface="+mn-ea"/>
                <a:cs typeface="+mn-cs"/>
              </a:defRPr>
            </a:pPr>
            <a:r>
              <a:rPr lang="en-US" sz="2400" b="1"/>
              <a:t>Life Expectancy Vs Population</a:t>
            </a:r>
          </a:p>
        </c:rich>
      </c:tx>
      <c:layout>
        <c:manualLayout>
          <c:xMode val="edge"/>
          <c:yMode val="edge"/>
          <c:x val="0.21282509921827453"/>
          <c:y val="3.5013040289808721E-2"/>
        </c:manualLayout>
      </c:layout>
      <c:overlay val="0"/>
      <c:spPr>
        <a:noFill/>
        <a:ln>
          <a:noFill/>
        </a:ln>
        <a:effectLst/>
      </c:spPr>
      <c:txPr>
        <a:bodyPr rot="0" spcFirstLastPara="1" vertOverflow="ellipsis" vert="horz" wrap="square" anchor="ctr" anchorCtr="1"/>
        <a:lstStyle/>
        <a:p>
          <a:pPr>
            <a:defRPr sz="2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53529760392854"/>
          <c:y val="0.27391476501254181"/>
          <c:w val="0.79058250783168238"/>
          <c:h val="0.52627075184366612"/>
        </c:manualLayout>
      </c:layout>
      <c:scatterChart>
        <c:scatterStyle val="lineMarker"/>
        <c:varyColors val="0"/>
        <c:ser>
          <c:idx val="0"/>
          <c:order val="0"/>
          <c:tx>
            <c:strRef>
              <c:f>'[SDA DATA.xlsx]Life expectancy Vs Population'!$E$1</c:f>
              <c:strCache>
                <c:ptCount val="1"/>
                <c:pt idx="0">
                  <c:v>Population</c:v>
                </c:pt>
              </c:strCache>
            </c:strRef>
          </c:tx>
          <c:spPr>
            <a:ln w="25400" cap="rnd">
              <a:noFill/>
              <a:round/>
            </a:ln>
            <a:effectLst/>
          </c:spPr>
          <c:marker>
            <c:symbol val="circle"/>
            <c:size val="5"/>
            <c:spPr>
              <a:solidFill>
                <a:schemeClr val="accent2"/>
              </a:solidFill>
              <a:ln w="9525">
                <a:solidFill>
                  <a:schemeClr val="accent2"/>
                </a:solidFill>
              </a:ln>
              <a:effectLst/>
            </c:spPr>
          </c:marker>
          <c:xVal>
            <c:numRef>
              <c:f>'[SDA DATA.xlsx]Life expectancy Vs Population'!$D$2:$D$2898</c:f>
              <c:numCache>
                <c:formatCode>General</c:formatCode>
                <c:ptCount val="142"/>
                <c:pt idx="0">
                  <c:v>65</c:v>
                </c:pt>
                <c:pt idx="1">
                  <c:v>77.8</c:v>
                </c:pt>
                <c:pt idx="2">
                  <c:v>75.599999999999994</c:v>
                </c:pt>
                <c:pt idx="3">
                  <c:v>52.4</c:v>
                </c:pt>
                <c:pt idx="4">
                  <c:v>76.3</c:v>
                </c:pt>
                <c:pt idx="5">
                  <c:v>74.8</c:v>
                </c:pt>
                <c:pt idx="6">
                  <c:v>82.8</c:v>
                </c:pt>
                <c:pt idx="7">
                  <c:v>81.5</c:v>
                </c:pt>
                <c:pt idx="8">
                  <c:v>72.7</c:v>
                </c:pt>
                <c:pt idx="9">
                  <c:v>71.8</c:v>
                </c:pt>
                <c:pt idx="10">
                  <c:v>72.3</c:v>
                </c:pt>
                <c:pt idx="11">
                  <c:v>81.099999999999994</c:v>
                </c:pt>
                <c:pt idx="12">
                  <c:v>71</c:v>
                </c:pt>
                <c:pt idx="13">
                  <c:v>60</c:v>
                </c:pt>
                <c:pt idx="14">
                  <c:v>69.8</c:v>
                </c:pt>
                <c:pt idx="15">
                  <c:v>77.400000000000006</c:v>
                </c:pt>
                <c:pt idx="16">
                  <c:v>65.7</c:v>
                </c:pt>
                <c:pt idx="17">
                  <c:v>75</c:v>
                </c:pt>
                <c:pt idx="18">
                  <c:v>74.5</c:v>
                </c:pt>
                <c:pt idx="19">
                  <c:v>59.9</c:v>
                </c:pt>
                <c:pt idx="20">
                  <c:v>59.6</c:v>
                </c:pt>
                <c:pt idx="21">
                  <c:v>73.3</c:v>
                </c:pt>
                <c:pt idx="22">
                  <c:v>68.7</c:v>
                </c:pt>
                <c:pt idx="23">
                  <c:v>57.3</c:v>
                </c:pt>
                <c:pt idx="24">
                  <c:v>82.2</c:v>
                </c:pt>
                <c:pt idx="25">
                  <c:v>52.5</c:v>
                </c:pt>
                <c:pt idx="26">
                  <c:v>53.1</c:v>
                </c:pt>
                <c:pt idx="27">
                  <c:v>85</c:v>
                </c:pt>
                <c:pt idx="28">
                  <c:v>76.099999999999994</c:v>
                </c:pt>
                <c:pt idx="29">
                  <c:v>74.8</c:v>
                </c:pt>
                <c:pt idx="30">
                  <c:v>63.5</c:v>
                </c:pt>
                <c:pt idx="31">
                  <c:v>79.599999999999994</c:v>
                </c:pt>
                <c:pt idx="32">
                  <c:v>78</c:v>
                </c:pt>
                <c:pt idx="33">
                  <c:v>85</c:v>
                </c:pt>
                <c:pt idx="34">
                  <c:v>86</c:v>
                </c:pt>
                <c:pt idx="35">
                  <c:v>63.5</c:v>
                </c:pt>
                <c:pt idx="36">
                  <c:v>73.900000000000006</c:v>
                </c:pt>
                <c:pt idx="37">
                  <c:v>76.2</c:v>
                </c:pt>
                <c:pt idx="38">
                  <c:v>73.5</c:v>
                </c:pt>
                <c:pt idx="39">
                  <c:v>58.2</c:v>
                </c:pt>
                <c:pt idx="40">
                  <c:v>77.599999999999994</c:v>
                </c:pt>
                <c:pt idx="41">
                  <c:v>64.8</c:v>
                </c:pt>
                <c:pt idx="42">
                  <c:v>69.900000000000006</c:v>
                </c:pt>
                <c:pt idx="43">
                  <c:v>81.099999999999994</c:v>
                </c:pt>
                <c:pt idx="44">
                  <c:v>82.4</c:v>
                </c:pt>
                <c:pt idx="45">
                  <c:v>66</c:v>
                </c:pt>
                <c:pt idx="46">
                  <c:v>74.400000000000006</c:v>
                </c:pt>
                <c:pt idx="47">
                  <c:v>81</c:v>
                </c:pt>
                <c:pt idx="48">
                  <c:v>62.4</c:v>
                </c:pt>
                <c:pt idx="49">
                  <c:v>81</c:v>
                </c:pt>
                <c:pt idx="50">
                  <c:v>71.900000000000006</c:v>
                </c:pt>
                <c:pt idx="51">
                  <c:v>59</c:v>
                </c:pt>
                <c:pt idx="52">
                  <c:v>58.9</c:v>
                </c:pt>
                <c:pt idx="53">
                  <c:v>66.2</c:v>
                </c:pt>
                <c:pt idx="54">
                  <c:v>63.5</c:v>
                </c:pt>
                <c:pt idx="55">
                  <c:v>74.599999999999994</c:v>
                </c:pt>
                <c:pt idx="56">
                  <c:v>75.8</c:v>
                </c:pt>
                <c:pt idx="57">
                  <c:v>82.7</c:v>
                </c:pt>
                <c:pt idx="58">
                  <c:v>68.3</c:v>
                </c:pt>
                <c:pt idx="59">
                  <c:v>69.099999999999994</c:v>
                </c:pt>
                <c:pt idx="60">
                  <c:v>68.900000000000006</c:v>
                </c:pt>
                <c:pt idx="61">
                  <c:v>81.400000000000006</c:v>
                </c:pt>
                <c:pt idx="62">
                  <c:v>82.5</c:v>
                </c:pt>
                <c:pt idx="63">
                  <c:v>82.7</c:v>
                </c:pt>
                <c:pt idx="64">
                  <c:v>76.2</c:v>
                </c:pt>
                <c:pt idx="65">
                  <c:v>83.7</c:v>
                </c:pt>
                <c:pt idx="66">
                  <c:v>74.099999999999994</c:v>
                </c:pt>
                <c:pt idx="67">
                  <c:v>72</c:v>
                </c:pt>
                <c:pt idx="68">
                  <c:v>63.4</c:v>
                </c:pt>
                <c:pt idx="69">
                  <c:v>66.3</c:v>
                </c:pt>
                <c:pt idx="70">
                  <c:v>74.599999999999994</c:v>
                </c:pt>
                <c:pt idx="71">
                  <c:v>74.900000000000006</c:v>
                </c:pt>
                <c:pt idx="72">
                  <c:v>53.7</c:v>
                </c:pt>
                <c:pt idx="73">
                  <c:v>61.4</c:v>
                </c:pt>
                <c:pt idx="74">
                  <c:v>73.599999999999994</c:v>
                </c:pt>
                <c:pt idx="75">
                  <c:v>82</c:v>
                </c:pt>
                <c:pt idx="76">
                  <c:v>65.5</c:v>
                </c:pt>
                <c:pt idx="77">
                  <c:v>58.3</c:v>
                </c:pt>
                <c:pt idx="78">
                  <c:v>75</c:v>
                </c:pt>
                <c:pt idx="79">
                  <c:v>78.5</c:v>
                </c:pt>
                <c:pt idx="80">
                  <c:v>58.2</c:v>
                </c:pt>
                <c:pt idx="81">
                  <c:v>81.7</c:v>
                </c:pt>
                <c:pt idx="82">
                  <c:v>63.1</c:v>
                </c:pt>
                <c:pt idx="83">
                  <c:v>74.599999999999994</c:v>
                </c:pt>
                <c:pt idx="84">
                  <c:v>76.7</c:v>
                </c:pt>
                <c:pt idx="85">
                  <c:v>68.8</c:v>
                </c:pt>
                <c:pt idx="86">
                  <c:v>76.099999999999994</c:v>
                </c:pt>
                <c:pt idx="87">
                  <c:v>74.3</c:v>
                </c:pt>
                <c:pt idx="88">
                  <c:v>57.6</c:v>
                </c:pt>
                <c:pt idx="89">
                  <c:v>66.599999999999994</c:v>
                </c:pt>
                <c:pt idx="90">
                  <c:v>65.8</c:v>
                </c:pt>
                <c:pt idx="91">
                  <c:v>69.2</c:v>
                </c:pt>
                <c:pt idx="92">
                  <c:v>81.900000000000006</c:v>
                </c:pt>
                <c:pt idx="93">
                  <c:v>74.8</c:v>
                </c:pt>
                <c:pt idx="94">
                  <c:v>61.8</c:v>
                </c:pt>
                <c:pt idx="95">
                  <c:v>54.5</c:v>
                </c:pt>
                <c:pt idx="96">
                  <c:v>81.8</c:v>
                </c:pt>
                <c:pt idx="97">
                  <c:v>66.400000000000006</c:v>
                </c:pt>
                <c:pt idx="98">
                  <c:v>77.8</c:v>
                </c:pt>
                <c:pt idx="99">
                  <c:v>62.9</c:v>
                </c:pt>
                <c:pt idx="100">
                  <c:v>74</c:v>
                </c:pt>
                <c:pt idx="101">
                  <c:v>75.5</c:v>
                </c:pt>
                <c:pt idx="102">
                  <c:v>68.5</c:v>
                </c:pt>
                <c:pt idx="103">
                  <c:v>77.5</c:v>
                </c:pt>
                <c:pt idx="104">
                  <c:v>81.099999999999994</c:v>
                </c:pt>
                <c:pt idx="105">
                  <c:v>75</c:v>
                </c:pt>
                <c:pt idx="106">
                  <c:v>75</c:v>
                </c:pt>
                <c:pt idx="107">
                  <c:v>66.099999999999994</c:v>
                </c:pt>
                <c:pt idx="108">
                  <c:v>74</c:v>
                </c:pt>
                <c:pt idx="109">
                  <c:v>67.5</c:v>
                </c:pt>
                <c:pt idx="110">
                  <c:v>66.7</c:v>
                </c:pt>
                <c:pt idx="111">
                  <c:v>75.599999999999994</c:v>
                </c:pt>
                <c:pt idx="112">
                  <c:v>73.2</c:v>
                </c:pt>
                <c:pt idx="113">
                  <c:v>51</c:v>
                </c:pt>
                <c:pt idx="114">
                  <c:v>88</c:v>
                </c:pt>
                <c:pt idx="115">
                  <c:v>69.2</c:v>
                </c:pt>
                <c:pt idx="116">
                  <c:v>62.9</c:v>
                </c:pt>
                <c:pt idx="117">
                  <c:v>57.3</c:v>
                </c:pt>
                <c:pt idx="118">
                  <c:v>82.8</c:v>
                </c:pt>
                <c:pt idx="119">
                  <c:v>74.900000000000006</c:v>
                </c:pt>
                <c:pt idx="120">
                  <c:v>64.099999999999994</c:v>
                </c:pt>
                <c:pt idx="121">
                  <c:v>71.599999999999994</c:v>
                </c:pt>
                <c:pt idx="122">
                  <c:v>58.9</c:v>
                </c:pt>
                <c:pt idx="123">
                  <c:v>82.4</c:v>
                </c:pt>
                <c:pt idx="124">
                  <c:v>83.4</c:v>
                </c:pt>
                <c:pt idx="125">
                  <c:v>64.5</c:v>
                </c:pt>
                <c:pt idx="126">
                  <c:v>69.7</c:v>
                </c:pt>
                <c:pt idx="127">
                  <c:v>74.900000000000006</c:v>
                </c:pt>
                <c:pt idx="128">
                  <c:v>68.3</c:v>
                </c:pt>
                <c:pt idx="129">
                  <c:v>59.9</c:v>
                </c:pt>
                <c:pt idx="130">
                  <c:v>73.5</c:v>
                </c:pt>
                <c:pt idx="131">
                  <c:v>71.2</c:v>
                </c:pt>
                <c:pt idx="132">
                  <c:v>75.3</c:v>
                </c:pt>
                <c:pt idx="133">
                  <c:v>75.8</c:v>
                </c:pt>
                <c:pt idx="134">
                  <c:v>66.3</c:v>
                </c:pt>
                <c:pt idx="135">
                  <c:v>62.3</c:v>
                </c:pt>
                <c:pt idx="136">
                  <c:v>71.3</c:v>
                </c:pt>
                <c:pt idx="137">
                  <c:v>77</c:v>
                </c:pt>
                <c:pt idx="138">
                  <c:v>69.400000000000006</c:v>
                </c:pt>
                <c:pt idx="139">
                  <c:v>72</c:v>
                </c:pt>
                <c:pt idx="140">
                  <c:v>61.8</c:v>
                </c:pt>
                <c:pt idx="141">
                  <c:v>67</c:v>
                </c:pt>
              </c:numCache>
            </c:numRef>
          </c:xVal>
          <c:yVal>
            <c:numRef>
              <c:f>'[SDA DATA.xlsx]Life expectancy Vs Population'!$E$2:$E$2898</c:f>
              <c:numCache>
                <c:formatCode>General</c:formatCode>
                <c:ptCount val="142"/>
                <c:pt idx="0">
                  <c:v>33736494</c:v>
                </c:pt>
                <c:pt idx="1">
                  <c:v>28873</c:v>
                </c:pt>
                <c:pt idx="2">
                  <c:v>39871528</c:v>
                </c:pt>
                <c:pt idx="3">
                  <c:v>2785935</c:v>
                </c:pt>
                <c:pt idx="4">
                  <c:v>43417765</c:v>
                </c:pt>
                <c:pt idx="5">
                  <c:v>291695</c:v>
                </c:pt>
                <c:pt idx="6">
                  <c:v>23789338</c:v>
                </c:pt>
                <c:pt idx="7">
                  <c:v>8633169</c:v>
                </c:pt>
                <c:pt idx="8">
                  <c:v>9649341</c:v>
                </c:pt>
                <c:pt idx="9">
                  <c:v>1612886</c:v>
                </c:pt>
                <c:pt idx="10">
                  <c:v>9489616</c:v>
                </c:pt>
                <c:pt idx="11">
                  <c:v>11274196</c:v>
                </c:pt>
                <c:pt idx="12">
                  <c:v>359288</c:v>
                </c:pt>
                <c:pt idx="13">
                  <c:v>1575952</c:v>
                </c:pt>
                <c:pt idx="14">
                  <c:v>787386</c:v>
                </c:pt>
                <c:pt idx="15">
                  <c:v>3535961</c:v>
                </c:pt>
                <c:pt idx="16">
                  <c:v>229197</c:v>
                </c:pt>
                <c:pt idx="17">
                  <c:v>2596218</c:v>
                </c:pt>
                <c:pt idx="18">
                  <c:v>7177991</c:v>
                </c:pt>
                <c:pt idx="19">
                  <c:v>1811624</c:v>
                </c:pt>
                <c:pt idx="20">
                  <c:v>119927</c:v>
                </c:pt>
                <c:pt idx="21">
                  <c:v>532913</c:v>
                </c:pt>
                <c:pt idx="22">
                  <c:v>15517635</c:v>
                </c:pt>
                <c:pt idx="23">
                  <c:v>22834522</c:v>
                </c:pt>
                <c:pt idx="24">
                  <c:v>3584861</c:v>
                </c:pt>
                <c:pt idx="25">
                  <c:v>45461</c:v>
                </c:pt>
                <c:pt idx="26">
                  <c:v>149413</c:v>
                </c:pt>
                <c:pt idx="27">
                  <c:v>17762681</c:v>
                </c:pt>
                <c:pt idx="28">
                  <c:v>137122</c:v>
                </c:pt>
                <c:pt idx="29">
                  <c:v>48228697</c:v>
                </c:pt>
                <c:pt idx="30">
                  <c:v>777424</c:v>
                </c:pt>
                <c:pt idx="31">
                  <c:v>487852</c:v>
                </c:pt>
                <c:pt idx="32">
                  <c:v>42364</c:v>
                </c:pt>
                <c:pt idx="33">
                  <c:v>116985</c:v>
                </c:pt>
                <c:pt idx="34">
                  <c:v>5683483</c:v>
                </c:pt>
                <c:pt idx="35">
                  <c:v>927414</c:v>
                </c:pt>
                <c:pt idx="36">
                  <c:v>1528394</c:v>
                </c:pt>
                <c:pt idx="37">
                  <c:v>16144368</c:v>
                </c:pt>
                <c:pt idx="38">
                  <c:v>6312478</c:v>
                </c:pt>
                <c:pt idx="39">
                  <c:v>1175389</c:v>
                </c:pt>
                <c:pt idx="40">
                  <c:v>131547</c:v>
                </c:pt>
                <c:pt idx="41">
                  <c:v>9987333</c:v>
                </c:pt>
                <c:pt idx="42">
                  <c:v>892149</c:v>
                </c:pt>
                <c:pt idx="43">
                  <c:v>5479531</c:v>
                </c:pt>
                <c:pt idx="44">
                  <c:v>6662468</c:v>
                </c:pt>
                <c:pt idx="45">
                  <c:v>193175</c:v>
                </c:pt>
                <c:pt idx="46">
                  <c:v>37171</c:v>
                </c:pt>
                <c:pt idx="47">
                  <c:v>81686611</c:v>
                </c:pt>
                <c:pt idx="48">
                  <c:v>27582821</c:v>
                </c:pt>
                <c:pt idx="49">
                  <c:v>182883</c:v>
                </c:pt>
                <c:pt idx="50">
                  <c:v>16252429</c:v>
                </c:pt>
                <c:pt idx="51">
                  <c:v>1291533</c:v>
                </c:pt>
                <c:pt idx="52">
                  <c:v>177526</c:v>
                </c:pt>
                <c:pt idx="53">
                  <c:v>768514</c:v>
                </c:pt>
                <c:pt idx="54">
                  <c:v>171161</c:v>
                </c:pt>
                <c:pt idx="55">
                  <c:v>896829</c:v>
                </c:pt>
                <c:pt idx="56">
                  <c:v>984328</c:v>
                </c:pt>
                <c:pt idx="57">
                  <c:v>33815</c:v>
                </c:pt>
                <c:pt idx="58">
                  <c:v>1395398</c:v>
                </c:pt>
                <c:pt idx="59">
                  <c:v>258162113</c:v>
                </c:pt>
                <c:pt idx="60">
                  <c:v>36115649</c:v>
                </c:pt>
                <c:pt idx="61">
                  <c:v>4676835</c:v>
                </c:pt>
                <c:pt idx="62">
                  <c:v>8381</c:v>
                </c:pt>
                <c:pt idx="63">
                  <c:v>673582</c:v>
                </c:pt>
                <c:pt idx="64">
                  <c:v>2871934</c:v>
                </c:pt>
                <c:pt idx="65">
                  <c:v>127141</c:v>
                </c:pt>
                <c:pt idx="66">
                  <c:v>915932</c:v>
                </c:pt>
                <c:pt idx="67">
                  <c:v>17544126</c:v>
                </c:pt>
                <c:pt idx="68">
                  <c:v>47236259</c:v>
                </c:pt>
                <c:pt idx="69">
                  <c:v>11247</c:v>
                </c:pt>
                <c:pt idx="70">
                  <c:v>1977527</c:v>
                </c:pt>
                <c:pt idx="71">
                  <c:v>5851479</c:v>
                </c:pt>
                <c:pt idx="72">
                  <c:v>2174645</c:v>
                </c:pt>
                <c:pt idx="73">
                  <c:v>4499621</c:v>
                </c:pt>
                <c:pt idx="74">
                  <c:v>29491</c:v>
                </c:pt>
                <c:pt idx="75">
                  <c:v>56964</c:v>
                </c:pt>
                <c:pt idx="76">
                  <c:v>2423488</c:v>
                </c:pt>
                <c:pt idx="77">
                  <c:v>1757367</c:v>
                </c:pt>
                <c:pt idx="78">
                  <c:v>3723155</c:v>
                </c:pt>
                <c:pt idx="79">
                  <c:v>49163</c:v>
                </c:pt>
                <c:pt idx="80">
                  <c:v>1746795</c:v>
                </c:pt>
                <c:pt idx="81">
                  <c:v>431874</c:v>
                </c:pt>
                <c:pt idx="82">
                  <c:v>4182341</c:v>
                </c:pt>
                <c:pt idx="83">
                  <c:v>126265</c:v>
                </c:pt>
                <c:pt idx="84">
                  <c:v>12589949</c:v>
                </c:pt>
                <c:pt idx="85">
                  <c:v>2976877</c:v>
                </c:pt>
                <c:pt idx="86">
                  <c:v>622159</c:v>
                </c:pt>
                <c:pt idx="87">
                  <c:v>3483322</c:v>
                </c:pt>
                <c:pt idx="88">
                  <c:v>281691</c:v>
                </c:pt>
                <c:pt idx="89">
                  <c:v>5243669</c:v>
                </c:pt>
                <c:pt idx="90">
                  <c:v>2425561</c:v>
                </c:pt>
                <c:pt idx="91">
                  <c:v>28656282</c:v>
                </c:pt>
                <c:pt idx="92">
                  <c:v>16939923</c:v>
                </c:pt>
                <c:pt idx="93">
                  <c:v>68235</c:v>
                </c:pt>
                <c:pt idx="94">
                  <c:v>19896965</c:v>
                </c:pt>
                <c:pt idx="95">
                  <c:v>181181744</c:v>
                </c:pt>
                <c:pt idx="96">
                  <c:v>518867</c:v>
                </c:pt>
                <c:pt idx="97">
                  <c:v>18938513</c:v>
                </c:pt>
                <c:pt idx="98">
                  <c:v>3969249</c:v>
                </c:pt>
                <c:pt idx="99">
                  <c:v>7919825</c:v>
                </c:pt>
                <c:pt idx="100">
                  <c:v>6639119</c:v>
                </c:pt>
                <c:pt idx="101">
                  <c:v>31376671</c:v>
                </c:pt>
                <c:pt idx="102">
                  <c:v>11716359</c:v>
                </c:pt>
                <c:pt idx="103">
                  <c:v>37986412</c:v>
                </c:pt>
                <c:pt idx="104">
                  <c:v>135876</c:v>
                </c:pt>
                <c:pt idx="105">
                  <c:v>19815481</c:v>
                </c:pt>
                <c:pt idx="106">
                  <c:v>1449687</c:v>
                </c:pt>
                <c:pt idx="107">
                  <c:v>11629553</c:v>
                </c:pt>
                <c:pt idx="108">
                  <c:v>193759</c:v>
                </c:pt>
                <c:pt idx="109">
                  <c:v>195553</c:v>
                </c:pt>
                <c:pt idx="110">
                  <c:v>14976994</c:v>
                </c:pt>
                <c:pt idx="111">
                  <c:v>795383</c:v>
                </c:pt>
                <c:pt idx="112">
                  <c:v>93419</c:v>
                </c:pt>
                <c:pt idx="113">
                  <c:v>723725</c:v>
                </c:pt>
                <c:pt idx="114">
                  <c:v>263531</c:v>
                </c:pt>
                <c:pt idx="115">
                  <c:v>587482</c:v>
                </c:pt>
                <c:pt idx="116">
                  <c:v>5511976.6799999997</c:v>
                </c:pt>
                <c:pt idx="117">
                  <c:v>11882136</c:v>
                </c:pt>
                <c:pt idx="118">
                  <c:v>46447697</c:v>
                </c:pt>
                <c:pt idx="119">
                  <c:v>2966</c:v>
                </c:pt>
                <c:pt idx="120">
                  <c:v>3864783</c:v>
                </c:pt>
                <c:pt idx="121">
                  <c:v>55328</c:v>
                </c:pt>
                <c:pt idx="122">
                  <c:v>131911</c:v>
                </c:pt>
                <c:pt idx="123">
                  <c:v>9799186</c:v>
                </c:pt>
                <c:pt idx="124">
                  <c:v>8282396</c:v>
                </c:pt>
                <c:pt idx="125">
                  <c:v>18734987</c:v>
                </c:pt>
                <c:pt idx="126">
                  <c:v>8548651</c:v>
                </c:pt>
                <c:pt idx="127">
                  <c:v>686576</c:v>
                </c:pt>
                <c:pt idx="128">
                  <c:v>124977</c:v>
                </c:pt>
                <c:pt idx="129">
                  <c:v>741682</c:v>
                </c:pt>
                <c:pt idx="130">
                  <c:v>16364</c:v>
                </c:pt>
                <c:pt idx="131">
                  <c:v>13692</c:v>
                </c:pt>
                <c:pt idx="132">
                  <c:v>11273661</c:v>
                </c:pt>
                <c:pt idx="133">
                  <c:v>78271472</c:v>
                </c:pt>
                <c:pt idx="134">
                  <c:v>5565284</c:v>
                </c:pt>
                <c:pt idx="135">
                  <c:v>414487</c:v>
                </c:pt>
                <c:pt idx="136">
                  <c:v>4515429</c:v>
                </c:pt>
                <c:pt idx="137">
                  <c:v>3431552</c:v>
                </c:pt>
                <c:pt idx="138">
                  <c:v>312989</c:v>
                </c:pt>
                <c:pt idx="139">
                  <c:v>26463</c:v>
                </c:pt>
                <c:pt idx="140">
                  <c:v>161587</c:v>
                </c:pt>
                <c:pt idx="141">
                  <c:v>15777451</c:v>
                </c:pt>
              </c:numCache>
            </c:numRef>
          </c:yVal>
          <c:smooth val="0"/>
          <c:extLst>
            <c:ext xmlns:c16="http://schemas.microsoft.com/office/drawing/2014/chart" uri="{C3380CC4-5D6E-409C-BE32-E72D297353CC}">
              <c16:uniqueId val="{00000000-F0BC-4A26-A6C9-FFFC931CCB84}"/>
            </c:ext>
          </c:extLst>
        </c:ser>
        <c:dLbls>
          <c:showLegendKey val="0"/>
          <c:showVal val="0"/>
          <c:showCatName val="0"/>
          <c:showSerName val="0"/>
          <c:showPercent val="0"/>
          <c:showBubbleSize val="0"/>
        </c:dLbls>
        <c:axId val="1591734623"/>
        <c:axId val="1591735039"/>
      </c:scatterChart>
      <c:valAx>
        <c:axId val="1591734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Life Expectancy</a:t>
                </a:r>
              </a:p>
            </c:rich>
          </c:tx>
          <c:layout>
            <c:manualLayout>
              <c:xMode val="edge"/>
              <c:yMode val="edge"/>
              <c:x val="0.42223501789557111"/>
              <c:y val="0.87487325769536384"/>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1735039"/>
        <c:crosses val="autoZero"/>
        <c:crossBetween val="midCat"/>
      </c:valAx>
      <c:valAx>
        <c:axId val="1591735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Population</a:t>
                </a:r>
              </a:p>
            </c:rich>
          </c:tx>
          <c:layout>
            <c:manualLayout>
              <c:xMode val="edge"/>
              <c:yMode val="edge"/>
              <c:x val="1.1317261943187747E-2"/>
              <c:y val="0.3255824503418554"/>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1734623"/>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Data!$E$1</c:f>
              <c:strCache>
                <c:ptCount val="1"/>
                <c:pt idx="0">
                  <c:v>percentage expenditure</c:v>
                </c:pt>
              </c:strCache>
            </c:strRef>
          </c:tx>
          <c:spPr>
            <a:ln w="28575" cap="rnd">
              <a:solidFill>
                <a:schemeClr val="accent1"/>
              </a:solidFill>
              <a:round/>
            </a:ln>
            <a:effectLst/>
          </c:spPr>
          <c:marker>
            <c:symbol val="none"/>
          </c:marker>
          <c:cat>
            <c:strRef>
              <c:f>Data!$A$3:$A$2893</c:f>
              <c:strCache>
                <c:ptCount val="36"/>
                <c:pt idx="0">
                  <c:v>Afghanistan</c:v>
                </c:pt>
                <c:pt idx="1">
                  <c:v>Bangladesh</c:v>
                </c:pt>
                <c:pt idx="2">
                  <c:v>Bhutan</c:v>
                </c:pt>
                <c:pt idx="3">
                  <c:v>Brunei Darussalam</c:v>
                </c:pt>
                <c:pt idx="4">
                  <c:v>China</c:v>
                </c:pt>
                <c:pt idx="5">
                  <c:v>India</c:v>
                </c:pt>
                <c:pt idx="6">
                  <c:v>Indonesia</c:v>
                </c:pt>
                <c:pt idx="7">
                  <c:v>Iran (Islamic Republic of)</c:v>
                </c:pt>
                <c:pt idx="8">
                  <c:v>Iraq</c:v>
                </c:pt>
                <c:pt idx="9">
                  <c:v>Israel</c:v>
                </c:pt>
                <c:pt idx="10">
                  <c:v>Japan</c:v>
                </c:pt>
                <c:pt idx="11">
                  <c:v>Kazakhstan</c:v>
                </c:pt>
                <c:pt idx="12">
                  <c:v>Kuwait</c:v>
                </c:pt>
                <c:pt idx="13">
                  <c:v>Kyrgyzstan</c:v>
                </c:pt>
                <c:pt idx="14">
                  <c:v>Lao People's Democratic Republic</c:v>
                </c:pt>
                <c:pt idx="15">
                  <c:v>Lebanon</c:v>
                </c:pt>
                <c:pt idx="16">
                  <c:v>Malaysia</c:v>
                </c:pt>
                <c:pt idx="17">
                  <c:v>Mongolia</c:v>
                </c:pt>
                <c:pt idx="18">
                  <c:v>Myanmar</c:v>
                </c:pt>
                <c:pt idx="19">
                  <c:v>Nepal</c:v>
                </c:pt>
                <c:pt idx="20">
                  <c:v>Pakistan</c:v>
                </c:pt>
                <c:pt idx="21">
                  <c:v>Philippines</c:v>
                </c:pt>
                <c:pt idx="22">
                  <c:v>Qatar</c:v>
                </c:pt>
                <c:pt idx="23">
                  <c:v>Republic of Korea</c:v>
                </c:pt>
                <c:pt idx="24">
                  <c:v>Russian Federation</c:v>
                </c:pt>
                <c:pt idx="25">
                  <c:v>Saudi Arabia</c:v>
                </c:pt>
                <c:pt idx="26">
                  <c:v>Sri Lanka</c:v>
                </c:pt>
                <c:pt idx="27">
                  <c:v>Syrian Arab Republic</c:v>
                </c:pt>
                <c:pt idx="28">
                  <c:v>Tajikistan</c:v>
                </c:pt>
                <c:pt idx="29">
                  <c:v>Thailand</c:v>
                </c:pt>
                <c:pt idx="30">
                  <c:v>Timor-Leste</c:v>
                </c:pt>
                <c:pt idx="31">
                  <c:v>Turkey</c:v>
                </c:pt>
                <c:pt idx="32">
                  <c:v>United Arab Emirates</c:v>
                </c:pt>
                <c:pt idx="33">
                  <c:v>Uzbekistan</c:v>
                </c:pt>
                <c:pt idx="34">
                  <c:v>Viet Nam</c:v>
                </c:pt>
                <c:pt idx="35">
                  <c:v>Yemen</c:v>
                </c:pt>
              </c:strCache>
            </c:strRef>
          </c:cat>
          <c:val>
            <c:numRef>
              <c:f>Data!$E$2:$E$2939</c:f>
              <c:numCache>
                <c:formatCode>General</c:formatCode>
                <c:ptCount val="36"/>
                <c:pt idx="0">
                  <c:v>73.523581680000007</c:v>
                </c:pt>
                <c:pt idx="1">
                  <c:v>10.44640334</c:v>
                </c:pt>
                <c:pt idx="2">
                  <c:v>209.3921344</c:v>
                </c:pt>
                <c:pt idx="3">
                  <c:v>269.14327839999999</c:v>
                </c:pt>
                <c:pt idx="4">
                  <c:v>109.8743903</c:v>
                </c:pt>
                <c:pt idx="5">
                  <c:v>86.521538949999993</c:v>
                </c:pt>
                <c:pt idx="6">
                  <c:v>200.06844430000001</c:v>
                </c:pt>
                <c:pt idx="7">
                  <c:v>0</c:v>
                </c:pt>
                <c:pt idx="8">
                  <c:v>43.524080099999999</c:v>
                </c:pt>
                <c:pt idx="9">
                  <c:v>4348.3353100000004</c:v>
                </c:pt>
                <c:pt idx="10">
                  <c:v>88.833622430000005</c:v>
                </c:pt>
                <c:pt idx="11">
                  <c:v>24.44473709</c:v>
                </c:pt>
                <c:pt idx="12">
                  <c:v>2480.8969649999999</c:v>
                </c:pt>
                <c:pt idx="13">
                  <c:v>0</c:v>
                </c:pt>
                <c:pt idx="14">
                  <c:v>0</c:v>
                </c:pt>
                <c:pt idx="15">
                  <c:v>140.3771361</c:v>
                </c:pt>
                <c:pt idx="16">
                  <c:v>721.36554320000005</c:v>
                </c:pt>
                <c:pt idx="17">
                  <c:v>281.00239920000001</c:v>
                </c:pt>
                <c:pt idx="18">
                  <c:v>45.337886769999997</c:v>
                </c:pt>
                <c:pt idx="19">
                  <c:v>8.5234864029999997</c:v>
                </c:pt>
                <c:pt idx="20">
                  <c:v>62.293610919999999</c:v>
                </c:pt>
                <c:pt idx="21">
                  <c:v>31.27232188</c:v>
                </c:pt>
                <c:pt idx="22">
                  <c:v>5063.5131039999997</c:v>
                </c:pt>
                <c:pt idx="23">
                  <c:v>0</c:v>
                </c:pt>
                <c:pt idx="24">
                  <c:v>1340.5536990000001</c:v>
                </c:pt>
                <c:pt idx="25">
                  <c:v>2017.643131</c:v>
                </c:pt>
                <c:pt idx="26">
                  <c:v>42.730828299999999</c:v>
                </c:pt>
                <c:pt idx="27">
                  <c:v>0</c:v>
                </c:pt>
                <c:pt idx="28">
                  <c:v>7.8290085960000004</c:v>
                </c:pt>
                <c:pt idx="29">
                  <c:v>789.07729489999997</c:v>
                </c:pt>
                <c:pt idx="30">
                  <c:v>28.145785029999999</c:v>
                </c:pt>
                <c:pt idx="31">
                  <c:v>181.90837830000001</c:v>
                </c:pt>
                <c:pt idx="32">
                  <c:v>3862.68271</c:v>
                </c:pt>
                <c:pt idx="33">
                  <c:v>0.44280240399999998</c:v>
                </c:pt>
                <c:pt idx="34">
                  <c:v>0</c:v>
                </c:pt>
                <c:pt idx="35">
                  <c:v>0</c:v>
                </c:pt>
              </c:numCache>
            </c:numRef>
          </c:val>
          <c:smooth val="0"/>
          <c:extLst>
            <c:ext xmlns:c16="http://schemas.microsoft.com/office/drawing/2014/chart" uri="{C3380CC4-5D6E-409C-BE32-E72D297353CC}">
              <c16:uniqueId val="{00000000-DF0A-4DD3-862A-69A22E61968A}"/>
            </c:ext>
          </c:extLst>
        </c:ser>
        <c:dLbls>
          <c:showLegendKey val="0"/>
          <c:showVal val="0"/>
          <c:showCatName val="0"/>
          <c:showSerName val="0"/>
          <c:showPercent val="0"/>
          <c:showBubbleSize val="0"/>
        </c:dLbls>
        <c:smooth val="0"/>
        <c:axId val="1327294656"/>
        <c:axId val="1327281344"/>
      </c:lineChart>
      <c:catAx>
        <c:axId val="132729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281344"/>
        <c:crosses val="autoZero"/>
        <c:auto val="1"/>
        <c:lblAlgn val="ctr"/>
        <c:lblOffset val="100"/>
        <c:noMultiLvlLbl val="0"/>
      </c:catAx>
      <c:valAx>
        <c:axId val="132728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 expenditure</a:t>
                </a:r>
              </a:p>
            </c:rich>
          </c:tx>
          <c:layout>
            <c:manualLayout>
              <c:xMode val="edge"/>
              <c:yMode val="edge"/>
              <c:x val="2.7856913968397855E-2"/>
              <c:y val="0.1766492431086627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294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data id="0">
      <cx:numDim type="val">
        <cx:f>'[Life Expectancy Data.xlsx]Sheet5'!$B$2:$B$2486</cx:f>
        <cx:lvl ptCount="2485" formatCode="General">
          <cx:pt idx="0">65</cx:pt>
          <cx:pt idx="1">59.899999999999999</cx:pt>
          <cx:pt idx="2">59.899999999999999</cx:pt>
          <cx:pt idx="3">59.5</cx:pt>
          <cx:pt idx="4">59.200000000000003</cx:pt>
          <cx:pt idx="5">58.799999999999997</cx:pt>
          <cx:pt idx="6">58.600000000000001</cx:pt>
          <cx:pt idx="7">58.100000000000001</cx:pt>
          <cx:pt idx="8">57.5</cx:pt>
          <cx:pt idx="9">57.299999999999997</cx:pt>
          <cx:pt idx="10">57.299999999999997</cx:pt>
          <cx:pt idx="11">57</cx:pt>
          <cx:pt idx="12">56.700000000000003</cx:pt>
          <cx:pt idx="13">56.200000000000003</cx:pt>
          <cx:pt idx="14">55.299999999999997</cx:pt>
          <cx:pt idx="15">54.799999999999997</cx:pt>
          <cx:pt idx="16">77.799999999999997</cx:pt>
          <cx:pt idx="17">77.5</cx:pt>
          <cx:pt idx="18">77.200000000000003</cx:pt>
          <cx:pt idx="19">76.900000000000006</cx:pt>
          <cx:pt idx="20">76.599999999999994</cx:pt>
          <cx:pt idx="21">76.200000000000003</cx:pt>
          <cx:pt idx="22">76.099999999999994</cx:pt>
          <cx:pt idx="23">75.299999999999997</cx:pt>
          <cx:pt idx="24">75.900000000000006</cx:pt>
          <cx:pt idx="25">74.200000000000003</cx:pt>
          <cx:pt idx="26">73.5</cx:pt>
          <cx:pt idx="27">73</cx:pt>
          <cx:pt idx="28">72.799999999999997</cx:pt>
          <cx:pt idx="29">73.299999999999997</cx:pt>
          <cx:pt idx="30">73.599999999999994</cx:pt>
          <cx:pt idx="31">72.599999999999994</cx:pt>
          <cx:pt idx="32">75.599999999999994</cx:pt>
          <cx:pt idx="33">75.400000000000006</cx:pt>
          <cx:pt idx="34">75.299999999999997</cx:pt>
          <cx:pt idx="35">75.099999999999994</cx:pt>
          <cx:pt idx="36">74.900000000000006</cx:pt>
          <cx:pt idx="37">74.700000000000003</cx:pt>
          <cx:pt idx="38">74.400000000000006</cx:pt>
          <cx:pt idx="39">74.099999999999994</cx:pt>
          <cx:pt idx="40">73.799999999999997</cx:pt>
          <cx:pt idx="41">73.400000000000006</cx:pt>
          <cx:pt idx="42">72.900000000000006</cx:pt>
          <cx:pt idx="43">72.299999999999997</cx:pt>
          <cx:pt idx="44">71.700000000000003</cx:pt>
          <cx:pt idx="45">71.599999999999994</cx:pt>
          <cx:pt idx="46">71.400000000000006</cx:pt>
          <cx:pt idx="47">71.299999999999997</cx:pt>
          <cx:pt idx="48">52.399999999999999</cx:pt>
          <cx:pt idx="49">51.700000000000003</cx:pt>
          <cx:pt idx="50">51.100000000000001</cx:pt>
          <cx:pt idx="51">56</cx:pt>
          <cx:pt idx="52">51</cx:pt>
          <cx:pt idx="53">49.600000000000001</cx:pt>
          <cx:pt idx="54">49.100000000000001</cx:pt>
          <cx:pt idx="55">48.700000000000003</cx:pt>
          <cx:pt idx="56">48.200000000000003</cx:pt>
          <cx:pt idx="57">47.700000000000003</cx:pt>
          <cx:pt idx="58">47.399999999999999</cx:pt>
          <cx:pt idx="59">47.100000000000001</cx:pt>
          <cx:pt idx="60">46.799999999999997</cx:pt>
          <cx:pt idx="61">46.5</cx:pt>
          <cx:pt idx="62">45.700000000000003</cx:pt>
          <cx:pt idx="63">45.299999999999997</cx:pt>
          <cx:pt idx="64">76.400000000000006</cx:pt>
          <cx:pt idx="65">76.200000000000003</cx:pt>
          <cx:pt idx="66">76.099999999999994</cx:pt>
          <cx:pt idx="67">75.900000000000006</cx:pt>
          <cx:pt idx="68">75.700000000000003</cx:pt>
          <cx:pt idx="69">75.599999999999994</cx:pt>
          <cx:pt idx="70">75.400000000000006</cx:pt>
          <cx:pt idx="71">75.200000000000003</cx:pt>
          <cx:pt idx="72">75</cx:pt>
          <cx:pt idx="73">74.799999999999997</cx:pt>
          <cx:pt idx="74">74.599999999999994</cx:pt>
          <cx:pt idx="75">74.400000000000006</cx:pt>
          <cx:pt idx="76">74.200000000000003</cx:pt>
          <cx:pt idx="77">74</cx:pt>
          <cx:pt idx="78">73.799999999999997</cx:pt>
          <cx:pt idx="79">73.599999999999994</cx:pt>
          <cx:pt idx="80">76.299999999999997</cx:pt>
          <cx:pt idx="81">76.200000000000003</cx:pt>
          <cx:pt idx="82">76</cx:pt>
          <cx:pt idx="83">75.900000000000006</cx:pt>
          <cx:pt idx="84">75.700000000000003</cx:pt>
          <cx:pt idx="85">75.5</cx:pt>
          <cx:pt idx="86">75.599999999999994</cx:pt>
          <cx:pt idx="87">75.400000000000006</cx:pt>
          <cx:pt idx="88">74.799999999999997</cx:pt>
          <cx:pt idx="89">75.200000000000003</cx:pt>
          <cx:pt idx="90">74.900000000000006</cx:pt>
          <cx:pt idx="91">74.700000000000003</cx:pt>
          <cx:pt idx="92">74.099999999999994</cx:pt>
          <cx:pt idx="93">74.099999999999994</cx:pt>
          <cx:pt idx="94">74</cx:pt>
          <cx:pt idx="95">74.099999999999994</cx:pt>
          <cx:pt idx="96">74.799999999999997</cx:pt>
          <cx:pt idx="97">74.599999999999994</cx:pt>
          <cx:pt idx="98">74.400000000000006</cx:pt>
          <cx:pt idx="99">74.400000000000006</cx:pt>
          <cx:pt idx="100">73.900000000000006</cx:pt>
          <cx:pt idx="101">73.5</cx:pt>
          <cx:pt idx="102">73.299999999999997</cx:pt>
          <cx:pt idx="103">73.200000000000003</cx:pt>
          <cx:pt idx="104">73.5</cx:pt>
          <cx:pt idx="105">72.900000000000006</cx:pt>
          <cx:pt idx="106">73</cx:pt>
          <cx:pt idx="107">73</cx:pt>
          <cx:pt idx="108">72.700000000000003</cx:pt>
          <cx:pt idx="109">72.599999999999994</cx:pt>
          <cx:pt idx="110">72.599999999999994</cx:pt>
          <cx:pt idx="111">72</cx:pt>
          <cx:pt idx="112">82.799999999999997</cx:pt>
          <cx:pt idx="113">82.700000000000003</cx:pt>
          <cx:pt idx="114">82.5</cx:pt>
          <cx:pt idx="115">82.299999999999997</cx:pt>
          <cx:pt idx="116">82</cx:pt>
          <cx:pt idx="117">81.900000000000006</cx:pt>
          <cx:pt idx="118">81.700000000000003</cx:pt>
          <cx:pt idx="119">81.299999999999997</cx:pt>
          <cx:pt idx="120">81.299999999999997</cx:pt>
          <cx:pt idx="121">81.200000000000003</cx:pt>
          <cx:pt idx="122">81</cx:pt>
          <cx:pt idx="123">86</cx:pt>
          <cx:pt idx="124">83</cx:pt>
          <cx:pt idx="125">79.900000000000006</cx:pt>
          <cx:pt idx="126">79.900000000000006</cx:pt>
          <cx:pt idx="127">79.5</cx:pt>
          <cx:pt idx="128">81.5</cx:pt>
          <cx:pt idx="129">81.400000000000006</cx:pt>
          <cx:pt idx="130">81.099999999999994</cx:pt>
          <cx:pt idx="131">88</cx:pt>
          <cx:pt idx="132">88</cx:pt>
          <cx:pt idx="133">84</cx:pt>
          <cx:pt idx="134">82</cx:pt>
          <cx:pt idx="135">84</cx:pt>
          <cx:pt idx="136">81</cx:pt>
          <cx:pt idx="137">79.799999999999997</cx:pt>
          <cx:pt idx="138">79.400000000000006</cx:pt>
          <cx:pt idx="139">79.299999999999997</cx:pt>
          <cx:pt idx="140">78.799999999999997</cx:pt>
          <cx:pt idx="141">78.700000000000003</cx:pt>
          <cx:pt idx="142">78.599999999999994</cx:pt>
          <cx:pt idx="143">78.099999999999994</cx:pt>
          <cx:pt idx="144">72.700000000000003</cx:pt>
          <cx:pt idx="145">72.5</cx:pt>
          <cx:pt idx="146">72.200000000000003</cx:pt>
          <cx:pt idx="147">71.900000000000006</cx:pt>
          <cx:pt idx="148">71.599999999999994</cx:pt>
          <cx:pt idx="149">71.099999999999994</cx:pt>
          <cx:pt idx="150">78</cx:pt>
          <cx:pt idx="151">73</cx:pt>
          <cx:pt idx="152">73</cx:pt>
          <cx:pt idx="153">69.200000000000003</cx:pt>
          <cx:pt idx="154">68.400000000000006</cx:pt>
          <cx:pt idx="155">68.400000000000006</cx:pt>
          <cx:pt idx="156">67.799999999999997</cx:pt>
          <cx:pt idx="157">67.799999999999997</cx:pt>
          <cx:pt idx="158">67.5</cx:pt>
          <cx:pt idx="159">66.599999999999994</cx:pt>
          <cx:pt idx="160">76.900000000000006</cx:pt>
          <cx:pt idx="161">76.799999999999997</cx:pt>
          <cx:pt idx="162">76.700000000000003</cx:pt>
          <cx:pt idx="163">76.5</cx:pt>
          <cx:pt idx="164">76.099999999999994</cx:pt>
          <cx:pt idx="165">76.099999999999994</cx:pt>
          <cx:pt idx="166">76</cx:pt>
          <cx:pt idx="167">75.799999999999997</cx:pt>
          <cx:pt idx="168">75.599999999999994</cx:pt>
          <cx:pt idx="169">75.5</cx:pt>
          <cx:pt idx="170">75.299999999999997</cx:pt>
          <cx:pt idx="171">75.200000000000003</cx:pt>
          <cx:pt idx="172">75</cx:pt>
          <cx:pt idx="173">74.900000000000006</cx:pt>
          <cx:pt idx="174">74.700000000000003</cx:pt>
          <cx:pt idx="175">74.5</cx:pt>
          <cx:pt idx="176">71.799999999999997</cx:pt>
          <cx:pt idx="177">71.400000000000006</cx:pt>
          <cx:pt idx="178">71</cx:pt>
          <cx:pt idx="179">77</cx:pt>
          <cx:pt idx="180">73</cx:pt>
          <cx:pt idx="181">69.900000000000006</cx:pt>
          <cx:pt idx="182">69.5</cx:pt>
          <cx:pt idx="183">69.099999999999994</cx:pt>
          <cx:pt idx="184">68.599999999999994</cx:pt>
          <cx:pt idx="185">68.200000000000003</cx:pt>
          <cx:pt idx="186">67.799999999999997</cx:pt>
          <cx:pt idx="187">67.299999999999997</cx:pt>
          <cx:pt idx="188">66.799999999999997</cx:pt>
          <cx:pt idx="189">66.299999999999997</cx:pt>
          <cx:pt idx="190">65.799999999999997</cx:pt>
          <cx:pt idx="191">65.299999999999997</cx:pt>
          <cx:pt idx="192">75.5</cx:pt>
          <cx:pt idx="193">75.400000000000006</cx:pt>
          <cx:pt idx="194">75.200000000000003</cx:pt>
          <cx:pt idx="195">75.099999999999994</cx:pt>
          <cx:pt idx="196">74.900000000000006</cx:pt>
          <cx:pt idx="197">74.700000000000003</cx:pt>
          <cx:pt idx="198">74.599999999999994</cx:pt>
          <cx:pt idx="199">74.400000000000006</cx:pt>
          <cx:pt idx="200">74.200000000000003</cx:pt>
          <cx:pt idx="201">74.099999999999994</cx:pt>
          <cx:pt idx="202">73.900000000000006</cx:pt>
          <cx:pt idx="203">73.799999999999997</cx:pt>
          <cx:pt idx="204">73.700000000000003</cx:pt>
          <cx:pt idx="205">73.5</cx:pt>
          <cx:pt idx="206">73.400000000000006</cx:pt>
          <cx:pt idx="207">73.299999999999997</cx:pt>
          <cx:pt idx="208">72.299999999999997</cx:pt>
          <cx:pt idx="209">72</cx:pt>
          <cx:pt idx="210">71.700000000000003</cx:pt>
          <cx:pt idx="211">71.900000000000006</cx:pt>
          <cx:pt idx="212">72</cx:pt>
          <cx:pt idx="213">73</cx:pt>
          <cx:pt idx="214">70</cx:pt>
          <cx:pt idx="215">70</cx:pt>
          <cx:pt idx="216">69.799999999999997</cx:pt>
          <cx:pt idx="217">68.900000000000006</cx:pt>
          <cx:pt idx="218">68.099999999999994</cx:pt>
          <cx:pt idx="219">68.200000000000003</cx:pt>
          <cx:pt idx="220">67.700000000000003</cx:pt>
          <cx:pt idx="221">67.200000000000003</cx:pt>
          <cx:pt idx="222">67.700000000000003</cx:pt>
          <cx:pt idx="223">68</cx:pt>
          <cx:pt idx="224">81.099999999999994</cx:pt>
          <cx:pt idx="225">89</cx:pt>
          <cx:pt idx="226">87</cx:pt>
          <cx:pt idx="227">83</cx:pt>
          <cx:pt idx="228">83</cx:pt>
          <cx:pt idx="229">80</cx:pt>
          <cx:pt idx="230">79.799999999999997</cx:pt>
          <cx:pt idx="231">79.5</cx:pt>
          <cx:pt idx="232">79.5</cx:pt>
          <cx:pt idx="233">79.400000000000006</cx:pt>
          <cx:pt idx="234">78.900000000000006</cx:pt>
          <cx:pt idx="235">78.799999999999997</cx:pt>
          <cx:pt idx="236">78.299999999999997</cx:pt>
          <cx:pt idx="237">78</cx:pt>
          <cx:pt idx="238">78</cx:pt>
          <cx:pt idx="239">77.599999999999994</cx:pt>
          <cx:pt idx="240">71</cx:pt>
          <cx:pt idx="241">70</cx:pt>
          <cx:pt idx="242">69.799999999999997</cx:pt>
          <cx:pt idx="243">69.400000000000006</cx:pt>
          <cx:pt idx="244">69.400000000000006</cx:pt>
          <cx:pt idx="245">69.5</cx:pt>
          <cx:pt idx="246">69.5</cx:pt>
          <cx:pt idx="247">69.599999999999994</cx:pt>
          <cx:pt idx="248">69.599999999999994</cx:pt>
          <cx:pt idx="249">69.400000000000006</cx:pt>
          <cx:pt idx="250">69</cx:pt>
          <cx:pt idx="251">68.700000000000003</cx:pt>
          <cx:pt idx="252">68.400000000000006</cx:pt>
          <cx:pt idx="253">68.5</cx:pt>
          <cx:pt idx="254">68.200000000000003</cx:pt>
          <cx:pt idx="255">68.299999999999997</cx:pt>
          <cx:pt idx="256">60</cx:pt>
          <cx:pt idx="257">59.700000000000003</cx:pt>
          <cx:pt idx="258">59.5</cx:pt>
          <cx:pt idx="259">59.299999999999997</cx:pt>
          <cx:pt idx="260">59.100000000000001</cx:pt>
          <cx:pt idx="261">58.700000000000003</cx:pt>
          <cx:pt idx="262">58.399999999999999</cx:pt>
          <cx:pt idx="263">57.600000000000001</cx:pt>
          <cx:pt idx="264">57.100000000000001</cx:pt>
          <cx:pt idx="265">56.799999999999997</cx:pt>
          <cx:pt idx="266">56.5</cx:pt>
          <cx:pt idx="267">56.100000000000001</cx:pt>
          <cx:pt idx="268">55.799999999999997</cx:pt>
          <cx:pt idx="269">55.600000000000001</cx:pt>
          <cx:pt idx="270">55.5</cx:pt>
          <cx:pt idx="271">55.399999999999999</cx:pt>
          <cx:pt idx="272">69.799999999999997</cx:pt>
          <cx:pt idx="273">69.400000000000006</cx:pt>
          <cx:pt idx="274">69.099999999999994</cx:pt>
          <cx:pt idx="275">68.700000000000003</cx:pt>
          <cx:pt idx="276">68.299999999999997</cx:pt>
          <cx:pt idx="277">67.900000000000006</cx:pt>
          <cx:pt idx="278">67.400000000000006</cx:pt>
          <cx:pt idx="279">67</cx:pt>
          <cx:pt idx="280">66.5</cx:pt>
          <cx:pt idx="281">65.799999999999997</cx:pt>
          <cx:pt idx="282">65</cx:pt>
          <cx:pt idx="283">64.200000000000003</cx:pt>
          <cx:pt idx="284">63.299999999999997</cx:pt>
          <cx:pt idx="285">62.5</cx:pt>
          <cx:pt idx="286">61.700000000000003</cx:pt>
          <cx:pt idx="287">62</cx:pt>
          <cx:pt idx="288">77.400000000000006</cx:pt>
          <cx:pt idx="289">77.200000000000003</cx:pt>
          <cx:pt idx="290">77</cx:pt>
          <cx:pt idx="291">76.799999999999997</cx:pt>
          <cx:pt idx="292">76.900000000000006</cx:pt>
          <cx:pt idx="293">76.400000000000006</cx:pt>
          <cx:pt idx="294">76.099999999999994</cx:pt>
          <cx:pt idx="295">76</cx:pt>
          <cx:pt idx="296">75.400000000000006</cx:pt>
          <cx:pt idx="297">75.700000000000003</cx:pt>
          <cx:pt idx="298">75</cx:pt>
          <cx:pt idx="299">75.5</cx:pt>
          <cx:pt idx="300">75.200000000000003</cx:pt>
          <cx:pt idx="301">75.400000000000006</cx:pt>
          <cx:pt idx="302">74.900000000000006</cx:pt>
          <cx:pt idx="303">74.599999999999994</cx:pt>
          <cx:pt idx="304">65.700000000000003</cx:pt>
          <cx:pt idx="305">65.099999999999994</cx:pt>
          <cx:pt idx="306">64.200000000000003</cx:pt>
          <cx:pt idx="307">63.399999999999999</cx:pt>
          <cx:pt idx="308">62.200000000000003</cx:pt>
          <cx:pt idx="309">61.100000000000001</cx:pt>
          <cx:pt idx="310">59.200000000000003</cx:pt>
          <cx:pt idx="311">57.5</cx:pt>
          <cx:pt idx="312">56.899999999999999</cx:pt>
          <cx:pt idx="313">54.799999999999997</cx:pt>
          <cx:pt idx="314">51.700000000000003</cx:pt>
          <cx:pt idx="315">48.100000000000001</cx:pt>
          <cx:pt idx="316">46.399999999999999</cx:pt>
          <cx:pt idx="317">46</cx:pt>
          <cx:pt idx="318">46.700000000000003</cx:pt>
          <cx:pt idx="319">47.799999999999997</cx:pt>
          <cx:pt idx="320">75</cx:pt>
          <cx:pt idx="321">74.799999999999997</cx:pt>
          <cx:pt idx="322">74.700000000000003</cx:pt>
          <cx:pt idx="323">74.5</cx:pt>
          <cx:pt idx="324">74.099999999999994</cx:pt>
          <cx:pt idx="325">73.799999999999997</cx:pt>
          <cx:pt idx="326">73.599999999999994</cx:pt>
          <cx:pt idx="327">73.400000000000006</cx:pt>
          <cx:pt idx="328">73.299999999999997</cx:pt>
          <cx:pt idx="329">73</cx:pt>
          <cx:pt idx="330">72.700000000000003</cx:pt>
          <cx:pt idx="331">72</cx:pt>
          <cx:pt idx="332">71.799999999999997</cx:pt>
          <cx:pt idx="333">71.400000000000006</cx:pt>
          <cx:pt idx="334">71</cx:pt>
          <cx:pt idx="335">75</cx:pt>
          <cx:pt idx="336">77.700000000000003</cx:pt>
          <cx:pt idx="337">77.599999999999994</cx:pt>
          <cx:pt idx="338">77.099999999999994</cx:pt>
          <cx:pt idx="339">78.299999999999997</cx:pt>
          <cx:pt idx="340">77.400000000000006</cx:pt>
          <cx:pt idx="341">76.900000000000006</cx:pt>
          <cx:pt idx="342">76.799999999999997</cx:pt>
          <cx:pt idx="343">77.200000000000003</cx:pt>
          <cx:pt idx="344">76</cx:pt>
          <cx:pt idx="345">76.299999999999997</cx:pt>
          <cx:pt idx="346">76.200000000000003</cx:pt>
          <cx:pt idx="347">76.400000000000006</cx:pt>
          <cx:pt idx="348">76</cx:pt>
          <cx:pt idx="349">74.799999999999997</cx:pt>
          <cx:pt idx="350">74.700000000000003</cx:pt>
          <cx:pt idx="351">74.400000000000006</cx:pt>
          <cx:pt idx="352">74.5</cx:pt>
          <cx:pt idx="353">74.299999999999997</cx:pt>
          <cx:pt idx="354">74.099999999999994</cx:pt>
          <cx:pt idx="355">73.900000000000006</cx:pt>
          <cx:pt idx="356">73.700000000000003</cx:pt>
          <cx:pt idx="357">73.400000000000006</cx:pt>
          <cx:pt idx="358">73.200000000000003</cx:pt>
          <cx:pt idx="359">72.900000000000006</cx:pt>
          <cx:pt idx="360">72.599999999999994</cx:pt>
          <cx:pt idx="361">72.200000000000003</cx:pt>
          <cx:pt idx="362">72.099999999999994</cx:pt>
          <cx:pt idx="363">72.200000000000003</cx:pt>
          <cx:pt idx="364">72</cx:pt>
          <cx:pt idx="365">71.799999999999997</cx:pt>
          <cx:pt idx="366">71.599999999999994</cx:pt>
          <cx:pt idx="367">71.099999999999994</cx:pt>
          <cx:pt idx="368">59.899999999999999</cx:pt>
          <cx:pt idx="369">59.299999999999997</cx:pt>
          <cx:pt idx="370">59</cx:pt>
          <cx:pt idx="371">58.600000000000001</cx:pt>
          <cx:pt idx="372">58.100000000000001</cx:pt>
          <cx:pt idx="373">57.5</cx:pt>
          <cx:pt idx="374">56.899999999999999</cx:pt>
          <cx:pt idx="375">56.100000000000001</cx:pt>
          <cx:pt idx="376">55.299999999999997</cx:pt>
          <cx:pt idx="377">54.299999999999997</cx:pt>
          <cx:pt idx="378">53.299999999999997</cx:pt>
          <cx:pt idx="379">52.399999999999999</cx:pt>
          <cx:pt idx="380">51.600000000000001</cx:pt>
          <cx:pt idx="381">51</cx:pt>
          <cx:pt idx="382">56</cx:pt>
          <cx:pt idx="383">51</cx:pt>
          <cx:pt idx="384">59.600000000000001</cx:pt>
          <cx:pt idx="385">59.100000000000001</cx:pt>
          <cx:pt idx="386">58.600000000000001</cx:pt>
          <cx:pt idx="387">58</cx:pt>
          <cx:pt idx="388">57.399999999999999</cx:pt>
          <cx:pt idx="389">56.799999999999997</cx:pt>
          <cx:pt idx="390">56.200000000000003</cx:pt>
          <cx:pt idx="391">55.299999999999997</cx:pt>
          <cx:pt idx="392">54.799999999999997</cx:pt>
          <cx:pt idx="393">54.100000000000001</cx:pt>
          <cx:pt idx="394">53.399999999999999</cx:pt>
          <cx:pt idx="395">52.600000000000001</cx:pt>
          <cx:pt idx="396">51.899999999999999</cx:pt>
          <cx:pt idx="397">51.5</cx:pt>
          <cx:pt idx="398">51.299999999999997</cx:pt>
          <cx:pt idx="399">58</cx:pt>
          <cx:pt idx="400">73.299999999999997</cx:pt>
          <cx:pt idx="401">73</cx:pt>
          <cx:pt idx="402">72.799999999999997</cx:pt>
          <cx:pt idx="403">72.700000000000003</cx:pt>
          <cx:pt idx="404">72.599999999999994</cx:pt>
          <cx:pt idx="405">72.5</cx:pt>
          <cx:pt idx="406">72.400000000000006</cx:pt>
          <cx:pt idx="407">72.400000000000006</cx:pt>
          <cx:pt idx="408">72.299999999999997</cx:pt>
          <cx:pt idx="409">72.099999999999994</cx:pt>
          <cx:pt idx="410">71.799999999999997</cx:pt>
          <cx:pt idx="411">71.400000000000006</cx:pt>
          <cx:pt idx="412">71.099999999999994</cx:pt>
          <cx:pt idx="413">77</cx:pt>
          <cx:pt idx="414">73</cx:pt>
          <cx:pt idx="415">69.900000000000006</cx:pt>
          <cx:pt idx="416">68.700000000000003</cx:pt>
          <cx:pt idx="417">68.299999999999997</cx:pt>
          <cx:pt idx="418">67.799999999999997</cx:pt>
          <cx:pt idx="419">67.400000000000006</cx:pt>
          <cx:pt idx="420">67</cx:pt>
          <cx:pt idx="421">66.599999999999994</cx:pt>
          <cx:pt idx="422">66.099999999999994</cx:pt>
          <cx:pt idx="423">65.599999999999994</cx:pt>
          <cx:pt idx="424">65</cx:pt>
          <cx:pt idx="425">64.099999999999994</cx:pt>
          <cx:pt idx="426">62.899999999999999</cx:pt>
          <cx:pt idx="427">61.5</cx:pt>
          <cx:pt idx="428">63</cx:pt>
          <cx:pt idx="429">59.299999999999997</cx:pt>
          <cx:pt idx="430">58.5</cx:pt>
          <cx:pt idx="431">57.700000000000003</cx:pt>
          <cx:pt idx="432">57.299999999999997</cx:pt>
          <cx:pt idx="433">56.700000000000003</cx:pt>
          <cx:pt idx="434">56.399999999999999</cx:pt>
          <cx:pt idx="435">55.899999999999999</cx:pt>
          <cx:pt idx="436">55.600000000000001</cx:pt>
          <cx:pt idx="437">55.299999999999997</cx:pt>
          <cx:pt idx="438">54.799999999999997</cx:pt>
          <cx:pt idx="439">54.200000000000003</cx:pt>
          <cx:pt idx="440">53.600000000000001</cx:pt>
          <cx:pt idx="441">53.299999999999997</cx:pt>
          <cx:pt idx="442">52.799999999999997</cx:pt>
          <cx:pt idx="443">52.100000000000001</cx:pt>
          <cx:pt idx="444">51.799999999999997</cx:pt>
          <cx:pt idx="445">51.600000000000001</cx:pt>
          <cx:pt idx="446">51.5</cx:pt>
          <cx:pt idx="447">51.399999999999999</cx:pt>
          <cx:pt idx="448">82.200000000000003</cx:pt>
          <cx:pt idx="449">82</cx:pt>
          <cx:pt idx="450">81.799999999999997</cx:pt>
          <cx:pt idx="451">81.599999999999994</cx:pt>
          <cx:pt idx="452">81.5</cx:pt>
          <cx:pt idx="453">81.200000000000003</cx:pt>
          <cx:pt idx="454">81</cx:pt>
          <cx:pt idx="455">87</cx:pt>
          <cx:pt idx="456">85</cx:pt>
          <cx:pt idx="457">85</cx:pt>
          <cx:pt idx="458">81</cx:pt>
          <cx:pt idx="459">80</cx:pt>
          <cx:pt idx="460">79.700000000000003</cx:pt>
          <cx:pt idx="461">79.5</cx:pt>
          <cx:pt idx="462">79.400000000000006</cx:pt>
          <cx:pt idx="463">79.099999999999994</cx:pt>
          <cx:pt idx="464">52.5</cx:pt>
          <cx:pt idx="465">58</cx:pt>
          <cx:pt idx="466">49.899999999999999</cx:pt>
          <cx:pt idx="467">53</cx:pt>
          <cx:pt idx="468">49.799999999999997</cx:pt>
          <cx:pt idx="469">49.200000000000003</cx:pt>
          <cx:pt idx="470">48.600000000000001</cx:pt>
          <cx:pt idx="471">47.600000000000001</cx:pt>
          <cx:pt idx="472">46.799999999999997</cx:pt>
          <cx:pt idx="473">46.299999999999997</cx:pt>
          <cx:pt idx="474">45.899999999999999</cx:pt>
          <cx:pt idx="475">45.700000000000003</cx:pt>
          <cx:pt idx="476">45.700000000000003</cx:pt>
          <cx:pt idx="477">45.600000000000001</cx:pt>
          <cx:pt idx="478">45.600000000000001</cx:pt>
          <cx:pt idx="479">46</cx:pt>
          <cx:pt idx="480">53.100000000000001</cx:pt>
          <cx:pt idx="481">52.600000000000001</cx:pt>
          <cx:pt idx="482">52.200000000000003</cx:pt>
          <cx:pt idx="483">51.799999999999997</cx:pt>
          <cx:pt idx="484">51.600000000000001</cx:pt>
          <cx:pt idx="485">51.200000000000003</cx:pt>
          <cx:pt idx="486">57</cx:pt>
          <cx:pt idx="487">49.600000000000001</cx:pt>
          <cx:pt idx="488">49.399999999999999</cx:pt>
          <cx:pt idx="489">48.5</cx:pt>
          <cx:pt idx="490">48.600000000000001</cx:pt>
          <cx:pt idx="491">48.5</cx:pt>
          <cx:pt idx="492">48.399999999999999</cx:pt>
          <cx:pt idx="493">48.100000000000001</cx:pt>
          <cx:pt idx="494">48</cx:pt>
          <cx:pt idx="495">47.600000000000001</cx:pt>
          <cx:pt idx="496">85</cx:pt>
          <cx:pt idx="497">83</cx:pt>
          <cx:pt idx="498">81</cx:pt>
          <cx:pt idx="499">79.900000000000006</cx:pt>
          <cx:pt idx="500">79.799999999999997</cx:pt>
          <cx:pt idx="501">79.099999999999994</cx:pt>
          <cx:pt idx="502">79.299999999999997</cx:pt>
          <cx:pt idx="503">79.599999999999994</cx:pt>
          <cx:pt idx="504">78.900000000000006</cx:pt>
          <cx:pt idx="505">78.900000000000006</cx:pt>
          <cx:pt idx="506">78.400000000000006</cx:pt>
          <cx:pt idx="507">78</cx:pt>
          <cx:pt idx="508">77.900000000000006</cx:pt>
          <cx:pt idx="509">77.799999999999997</cx:pt>
          <cx:pt idx="510">77.299999999999997</cx:pt>
          <cx:pt idx="511">77.299999999999997</cx:pt>
          <cx:pt idx="512">76.099999999999994</cx:pt>
          <cx:pt idx="513">75.799999999999997</cx:pt>
          <cx:pt idx="514">75.599999999999994</cx:pt>
          <cx:pt idx="515">75.400000000000006</cx:pt>
          <cx:pt idx="516">75.200000000000003</cx:pt>
          <cx:pt idx="517">75</cx:pt>
          <cx:pt idx="518">74.900000000000006</cx:pt>
          <cx:pt idx="519">74.5</cx:pt>
          <cx:pt idx="520">74.400000000000006</cx:pt>
          <cx:pt idx="521">74.200000000000003</cx:pt>
          <cx:pt idx="522">73.900000000000006</cx:pt>
          <cx:pt idx="523">73.5</cx:pt>
          <cx:pt idx="524">73.099999999999994</cx:pt>
          <cx:pt idx="525">72.700000000000003</cx:pt>
          <cx:pt idx="526">72.200000000000003</cx:pt>
          <cx:pt idx="527">71.700000000000003</cx:pt>
          <cx:pt idx="528">74.799999999999997</cx:pt>
          <cx:pt idx="529">74.599999999999994</cx:pt>
          <cx:pt idx="530">74.400000000000006</cx:pt>
          <cx:pt idx="531">74.299999999999997</cx:pt>
          <cx:pt idx="532">74.200000000000003</cx:pt>
          <cx:pt idx="533">73.599999999999994</cx:pt>
          <cx:pt idx="534">73.599999999999994</cx:pt>
          <cx:pt idx="535">73.5</cx:pt>
          <cx:pt idx="536">73.5</cx:pt>
          <cx:pt idx="537">73.099999999999994</cx:pt>
          <cx:pt idx="538">73.099999999999994</cx:pt>
          <cx:pt idx="539">72.799999999999997</cx:pt>
          <cx:pt idx="540">72.400000000000006</cx:pt>
          <cx:pt idx="541">71.799999999999997</cx:pt>
          <cx:pt idx="542">71.5</cx:pt>
          <cx:pt idx="543">71.400000000000006</cx:pt>
          <cx:pt idx="544">63.5</cx:pt>
          <cx:pt idx="545">63.200000000000003</cx:pt>
          <cx:pt idx="546">62.899999999999999</cx:pt>
          <cx:pt idx="547">62.5</cx:pt>
          <cx:pt idx="548">62.200000000000003</cx:pt>
          <cx:pt idx="549">61.799999999999997</cx:pt>
          <cx:pt idx="550">61.299999999999997</cx:pt>
          <cx:pt idx="551">61</cx:pt>
          <cx:pt idx="552">66</cx:pt>
          <cx:pt idx="553">63</cx:pt>
          <cx:pt idx="554">60</cx:pt>
          <cx:pt idx="555">59.799999999999997</cx:pt>
          <cx:pt idx="556">59.600000000000001</cx:pt>
          <cx:pt idx="557">59.5</cx:pt>
          <cx:pt idx="558">59.5</cx:pt>
          <cx:pt idx="559">59.5</cx:pt>
          <cx:pt idx="560">79.599999999999994</cx:pt>
          <cx:pt idx="561">79.5</cx:pt>
          <cx:pt idx="562">79.400000000000006</cx:pt>
          <cx:pt idx="563">79.200000000000003</cx:pt>
          <cx:pt idx="564">79</cx:pt>
          <cx:pt idx="565">78.099999999999994</cx:pt>
          <cx:pt idx="566">79.200000000000003</cx:pt>
          <cx:pt idx="567">78.900000000000006</cx:pt>
          <cx:pt idx="568">78.900000000000006</cx:pt>
          <cx:pt idx="569">78</cx:pt>
          <cx:pt idx="570">78.599999999999994</cx:pt>
          <cx:pt idx="571">77.700000000000003</cx:pt>
          <cx:pt idx="572">78</cx:pt>
          <cx:pt idx="573">78.299999999999997</cx:pt>
          <cx:pt idx="574">77.5</cx:pt>
          <cx:pt idx="575">77.599999999999994</cx:pt>
          <cx:pt idx="576">78</cx:pt>
          <cx:pt idx="577">77.799999999999997</cx:pt>
          <cx:pt idx="578">77.700000000000003</cx:pt>
          <cx:pt idx="579">77.099999999999994</cx:pt>
          <cx:pt idx="580">77</cx:pt>
          <cx:pt idx="581">76.599999999999994</cx:pt>
          <cx:pt idx="582">76.299999999999997</cx:pt>
          <cx:pt idx="583">76</cx:pt>
          <cx:pt idx="584">75.799999999999997</cx:pt>
          <cx:pt idx="585">75.900000000000006</cx:pt>
          <cx:pt idx="586">75.200000000000003</cx:pt>
          <cx:pt idx="587">75.400000000000006</cx:pt>
          <cx:pt idx="588">74.700000000000003</cx:pt>
          <cx:pt idx="589">74.799999999999997</cx:pt>
          <cx:pt idx="590">74.900000000000006</cx:pt>
          <cx:pt idx="591">74.700000000000003</cx:pt>
          <cx:pt idx="592">79.099999999999994</cx:pt>
          <cx:pt idx="593">79</cx:pt>
          <cx:pt idx="594">78.700000000000003</cx:pt>
          <cx:pt idx="595">78.700000000000003</cx:pt>
          <cx:pt idx="596">78.799999999999997</cx:pt>
          <cx:pt idx="597">78</cx:pt>
          <cx:pt idx="598">78.099999999999994</cx:pt>
          <cx:pt idx="599">77.900000000000006</cx:pt>
          <cx:pt idx="600">78.099999999999994</cx:pt>
          <cx:pt idx="601">78</cx:pt>
          <cx:pt idx="602">77.200000000000003</cx:pt>
          <cx:pt idx="603">77.299999999999997</cx:pt>
          <cx:pt idx="604">77.400000000000006</cx:pt>
          <cx:pt idx="605">77.700000000000003</cx:pt>
          <cx:pt idx="606">76.700000000000003</cx:pt>
          <cx:pt idx="607">76.900000000000006</cx:pt>
          <cx:pt idx="608">85</cx:pt>
          <cx:pt idx="609">83</cx:pt>
          <cx:pt idx="610">81</cx:pt>
          <cx:pt idx="611">80</cx:pt>
          <cx:pt idx="612">79.700000000000003</cx:pt>
          <cx:pt idx="613">79.5</cx:pt>
          <cx:pt idx="614">79.299999999999997</cx:pt>
          <cx:pt idx="615">79.099999999999994</cx:pt>
          <cx:pt idx="616">78.900000000000006</cx:pt>
          <cx:pt idx="617">78.799999999999997</cx:pt>
          <cx:pt idx="618">78.700000000000003</cx:pt>
          <cx:pt idx="619">78.599999999999994</cx:pt>
          <cx:pt idx="620">78.5</cx:pt>
          <cx:pt idx="621">78.400000000000006</cx:pt>
          <cx:pt idx="622">78.200000000000003</cx:pt>
          <cx:pt idx="623">78.099999999999994</cx:pt>
          <cx:pt idx="624">86</cx:pt>
          <cx:pt idx="625">84</cx:pt>
          <cx:pt idx="626">81</cx:pt>
          <cx:pt idx="627">80</cx:pt>
          <cx:pt idx="628">79.700000000000003</cx:pt>
          <cx:pt idx="629">79.200000000000003</cx:pt>
          <cx:pt idx="630">78.900000000000006</cx:pt>
          <cx:pt idx="631">78.799999999999997</cx:pt>
          <cx:pt idx="632">78.400000000000006</cx:pt>
          <cx:pt idx="633">78.099999999999994</cx:pt>
          <cx:pt idx="634">78.099999999999994</cx:pt>
          <cx:pt idx="635">77.700000000000003</cx:pt>
          <cx:pt idx="636">77.299999999999997</cx:pt>
          <cx:pt idx="637">77</cx:pt>
          <cx:pt idx="638">77</cx:pt>
          <cx:pt idx="639">76.900000000000006</cx:pt>
          <cx:pt idx="640">63.5</cx:pt>
          <cx:pt idx="641">63</cx:pt>
          <cx:pt idx="642">62.700000000000003</cx:pt>
          <cx:pt idx="643">62.200000000000003</cx:pt>
          <cx:pt idx="644">61.799999999999997</cx:pt>
          <cx:pt idx="645">61.299999999999997</cx:pt>
          <cx:pt idx="646">69</cx:pt>
          <cx:pt idx="647">62</cx:pt>
          <cx:pt idx="648">59.799999999999997</cx:pt>
          <cx:pt idx="649">59.100000000000001</cx:pt>
          <cx:pt idx="650">58.600000000000001</cx:pt>
          <cx:pt idx="651">58.100000000000001</cx:pt>
          <cx:pt idx="652">58</cx:pt>
          <cx:pt idx="653">57.899999999999999</cx:pt>
          <cx:pt idx="654">57.700000000000003</cx:pt>
          <cx:pt idx="655">57.399999999999999</cx:pt>
          <cx:pt idx="656">73.900000000000006</cx:pt>
          <cx:pt idx="657">73.599999999999994</cx:pt>
          <cx:pt idx="658">73.400000000000006</cx:pt>
          <cx:pt idx="659">72.099999999999994</cx:pt>
          <cx:pt idx="660">73.099999999999994</cx:pt>
          <cx:pt idx="661">72.700000000000003</cx:pt>
          <cx:pt idx="662">73.599999999999994</cx:pt>
          <cx:pt idx="663">73.299999999999997</cx:pt>
          <cx:pt idx="664">72.900000000000006</cx:pt>
          <cx:pt idx="665">72.299999999999997</cx:pt>
          <cx:pt idx="666">69.700000000000003</cx:pt>
          <cx:pt idx="667">69.299999999999997</cx:pt>
          <cx:pt idx="668">73</cx:pt>
          <cx:pt idx="669">71.400000000000006</cx:pt>
          <cx:pt idx="670">71.200000000000003</cx:pt>
          <cx:pt idx="671">72</cx:pt>
          <cx:pt idx="672">76.200000000000003</cx:pt>
          <cx:pt idx="673">76</cx:pt>
          <cx:pt idx="674">76</cx:pt>
          <cx:pt idx="675">75.5</cx:pt>
          <cx:pt idx="676">75.299999999999997</cx:pt>
          <cx:pt idx="677">75</cx:pt>
          <cx:pt idx="678">75.099999999999994</cx:pt>
          <cx:pt idx="679">74.599999999999994</cx:pt>
          <cx:pt idx="680">74.700000000000003</cx:pt>
          <cx:pt idx="681">74.400000000000006</cx:pt>
          <cx:pt idx="682">74.200000000000003</cx:pt>
          <cx:pt idx="683">74.400000000000006</cx:pt>
          <cx:pt idx="684">74.400000000000006</cx:pt>
          <cx:pt idx="685">73.599999999999994</cx:pt>
          <cx:pt idx="686">73.400000000000006</cx:pt>
          <cx:pt idx="687">72.799999999999997</cx:pt>
          <cx:pt idx="688">73.5</cx:pt>
          <cx:pt idx="689">73.299999999999997</cx:pt>
          <cx:pt idx="690">73</cx:pt>
          <cx:pt idx="691">73</cx:pt>
          <cx:pt idx="692">72</cx:pt>
          <cx:pt idx="693">72</cx:pt>
          <cx:pt idx="694">71.400000000000006</cx:pt>
          <cx:pt idx="695">71.700000000000003</cx:pt>
          <cx:pt idx="696">71.200000000000003</cx:pt>
          <cx:pt idx="697">75</cx:pt>
          <cx:pt idx="698">71</cx:pt>
          <cx:pt idx="699">70</cx:pt>
          <cx:pt idx="700">69.900000000000006</cx:pt>
          <cx:pt idx="701">73</cx:pt>
          <cx:pt idx="702">68.900000000000006</cx:pt>
          <cx:pt idx="703">69</cx:pt>
          <cx:pt idx="704">58.200000000000003</cx:pt>
          <cx:pt idx="705">57.899999999999999</cx:pt>
          <cx:pt idx="706">57.399999999999999</cx:pt>
          <cx:pt idx="707">56.700000000000003</cx:pt>
          <cx:pt idx="708">56.200000000000003</cx:pt>
          <cx:pt idx="709">56.100000000000001</cx:pt>
          <cx:pt idx="710">55.700000000000003</cx:pt>
          <cx:pt idx="711">55.399999999999999</cx:pt>
          <cx:pt idx="712">55</cx:pt>
          <cx:pt idx="713">54.799999999999997</cx:pt>
          <cx:pt idx="714">54.399999999999999</cx:pt>
          <cx:pt idx="715">54.100000000000001</cx:pt>
          <cx:pt idx="716">53.799999999999997</cx:pt>
          <cx:pt idx="717">53.5</cx:pt>
          <cx:pt idx="718">53.100000000000001</cx:pt>
          <cx:pt idx="719">52.700000000000003</cx:pt>
          <cx:pt idx="720">62.899999999999999</cx:pt>
          <cx:pt idx="721">62.100000000000001</cx:pt>
          <cx:pt idx="722">61.399999999999999</cx:pt>
          <cx:pt idx="723">67</cx:pt>
          <cx:pt idx="724">62</cx:pt>
          <cx:pt idx="725">59.700000000000003</cx:pt>
          <cx:pt idx="726">59.399999999999999</cx:pt>
          <cx:pt idx="727">59.100000000000001</cx:pt>
          <cx:pt idx="728">58.799999999999997</cx:pt>
          <cx:pt idx="729">58.5</cx:pt>
          <cx:pt idx="730">58.100000000000001</cx:pt>
          <cx:pt idx="731">45.299999999999997</cx:pt>
          <cx:pt idx="732">77.599999999999994</cx:pt>
          <cx:pt idx="733">77.299999999999997</cx:pt>
          <cx:pt idx="734">76.900000000000006</cx:pt>
          <cx:pt idx="735">76.299999999999997</cx:pt>
          <cx:pt idx="736">76.099999999999994</cx:pt>
          <cx:pt idx="737">75.599999999999994</cx:pt>
          <cx:pt idx="738">74.900000000000006</cx:pt>
          <cx:pt idx="739">74.200000000000003</cx:pt>
          <cx:pt idx="740">73</cx:pt>
          <cx:pt idx="741">73</cx:pt>
          <cx:pt idx="742">72.799999999999997</cx:pt>
          <cx:pt idx="743">72.299999999999997</cx:pt>
          <cx:pt idx="744">71.900000000000006</cx:pt>
          <cx:pt idx="745">71.200000000000003</cx:pt>
          <cx:pt idx="746">78</cx:pt>
          <cx:pt idx="747">78</cx:pt>
          <cx:pt idx="748">64.799999999999997</cx:pt>
          <cx:pt idx="749">64.200000000000003</cx:pt>
          <cx:pt idx="750">63.700000000000003</cx:pt>
          <cx:pt idx="751">63.299999999999997</cx:pt>
          <cx:pt idx="752">62.600000000000001</cx:pt>
          <cx:pt idx="753">61.799999999999997</cx:pt>
          <cx:pt idx="754">68</cx:pt>
          <cx:pt idx="755">59.799999999999997</cx:pt>
          <cx:pt idx="756">58.5</cx:pt>
          <cx:pt idx="757">57.200000000000003</cx:pt>
          <cx:pt idx="758">56</cx:pt>
          <cx:pt idx="759">55</cx:pt>
          <cx:pt idx="760">54</cx:pt>
          <cx:pt idx="761">53.200000000000003</cx:pt>
          <cx:pt idx="762">52.5</cx:pt>
          <cx:pt idx="763">51.200000000000003</cx:pt>
          <cx:pt idx="764">69.900000000000006</cx:pt>
          <cx:pt idx="765">69.700000000000003</cx:pt>
          <cx:pt idx="766">69.599999999999994</cx:pt>
          <cx:pt idx="767">69.400000000000006</cx:pt>
          <cx:pt idx="768">69.200000000000003</cx:pt>
          <cx:pt idx="769">69.099999999999994</cx:pt>
          <cx:pt idx="770">68.900000000000006</cx:pt>
          <cx:pt idx="771">68.700000000000003</cx:pt>
          <cx:pt idx="772">68.599999999999994</cx:pt>
          <cx:pt idx="773">68.5</cx:pt>
          <cx:pt idx="774">68.299999999999997</cx:pt>
          <cx:pt idx="775">68.099999999999994</cx:pt>
          <cx:pt idx="776">68</cx:pt>
          <cx:pt idx="777">67.900000000000006</cx:pt>
          <cx:pt idx="778">67.799999999999997</cx:pt>
          <cx:pt idx="779">67.700000000000003</cx:pt>
          <cx:pt idx="780">81.099999999999994</cx:pt>
          <cx:pt idx="781">89</cx:pt>
          <cx:pt idx="782">87</cx:pt>
          <cx:pt idx="783">84</cx:pt>
          <cx:pt idx="784">83</cx:pt>
          <cx:pt idx="785">79.900000000000006</cx:pt>
          <cx:pt idx="786">79.700000000000003</cx:pt>
          <cx:pt idx="787">79.599999999999994</cx:pt>
          <cx:pt idx="788">79.299999999999997</cx:pt>
          <cx:pt idx="789">79.200000000000003</cx:pt>
          <cx:pt idx="790">78.900000000000006</cx:pt>
          <cx:pt idx="791">78.700000000000003</cx:pt>
          <cx:pt idx="792">78.400000000000006</cx:pt>
          <cx:pt idx="793">78.099999999999994</cx:pt>
          <cx:pt idx="794">78</cx:pt>
          <cx:pt idx="795">77.5</cx:pt>
          <cx:pt idx="796">82.400000000000006</cx:pt>
          <cx:pt idx="797">82.200000000000003</cx:pt>
          <cx:pt idx="798">82</cx:pt>
          <cx:pt idx="799">81.5</cx:pt>
          <cx:pt idx="800">81.700000000000003</cx:pt>
          <cx:pt idx="801">81.299999999999997</cx:pt>
          <cx:pt idx="802">81.099999999999994</cx:pt>
          <cx:pt idx="803">89</cx:pt>
          <cx:pt idx="804">89</cx:pt>
          <cx:pt idx="805">86</cx:pt>
          <cx:pt idx="806">81</cx:pt>
          <cx:pt idx="807">82</cx:pt>
          <cx:pt idx="808">79.299999999999997</cx:pt>
          <cx:pt idx="809">79.200000000000003</cx:pt>
          <cx:pt idx="810">79</cx:pt>
          <cx:pt idx="811">78.799999999999997</cx:pt>
          <cx:pt idx="812">66</cx:pt>
          <cx:pt idx="813">65.5</cx:pt>
          <cx:pt idx="814">64.599999999999994</cx:pt>
          <cx:pt idx="815">63.5</cx:pt>
          <cx:pt idx="816">62.799999999999997</cx:pt>
          <cx:pt idx="817">62.299999999999997</cx:pt>
          <cx:pt idx="818">61.700000000000003</cx:pt>
          <cx:pt idx="819">61.600000000000001</cx:pt>
          <cx:pt idx="820">61.600000000000001</cx:pt>
          <cx:pt idx="821">61.399999999999999</cx:pt>
          <cx:pt idx="822">65</cx:pt>
          <cx:pt idx="823">59.700000000000003</cx:pt>
          <cx:pt idx="824">59.700000000000003</cx:pt>
          <cx:pt idx="825">59.700000000000003</cx:pt>
          <cx:pt idx="826">59.799999999999997</cx:pt>
          <cx:pt idx="827">61</cx:pt>
          <cx:pt idx="828">74.400000000000006</cx:pt>
          <cx:pt idx="829">74.5</cx:pt>
          <cx:pt idx="830">74.5</cx:pt>
          <cx:pt idx="831">74.200000000000003</cx:pt>
          <cx:pt idx="832">73.900000000000006</cx:pt>
          <cx:pt idx="833">73.799999999999997</cx:pt>
          <cx:pt idx="834">73.200000000000003</cx:pt>
          <cx:pt idx="835">73.900000000000006</cx:pt>
          <cx:pt idx="836">74.400000000000006</cx:pt>
          <cx:pt idx="837">73.900000000000006</cx:pt>
          <cx:pt idx="838">73.900000000000006</cx:pt>
          <cx:pt idx="839">72.299999999999997</cx:pt>
          <cx:pt idx="840">72.700000000000003</cx:pt>
          <cx:pt idx="841">71.700000000000003</cx:pt>
          <cx:pt idx="842">73</cx:pt>
          <cx:pt idx="843">71.799999999999997</cx:pt>
          <cx:pt idx="844">81</cx:pt>
          <cx:pt idx="845">89</cx:pt>
          <cx:pt idx="846">86</cx:pt>
          <cx:pt idx="847">86</cx:pt>
          <cx:pt idx="848">85</cx:pt>
          <cx:pt idx="849">81</cx:pt>
          <cx:pt idx="850">80</cx:pt>
          <cx:pt idx="851">79.900000000000006</cx:pt>
          <cx:pt idx="852">79.799999999999997</cx:pt>
          <cx:pt idx="853">79.599999999999994</cx:pt>
          <cx:pt idx="854">79.200000000000003</cx:pt>
          <cx:pt idx="855">79.099999999999994</cx:pt>
          <cx:pt idx="856">78.5</cx:pt>
          <cx:pt idx="857">78.400000000000006</cx:pt>
          <cx:pt idx="858">78.299999999999997</cx:pt>
          <cx:pt idx="859">78</cx:pt>
          <cx:pt idx="860">62.399999999999999</cx:pt>
          <cx:pt idx="861">62.100000000000001</cx:pt>
          <cx:pt idx="862">61.899999999999999</cx:pt>
          <cx:pt idx="863">61.600000000000001</cx:pt>
          <cx:pt idx="864">61.200000000000003</cx:pt>
          <cx:pt idx="865">69</cx:pt>
          <cx:pt idx="866">66</cx:pt>
          <cx:pt idx="867">63</cx:pt>
          <cx:pt idx="868">59.899999999999999</cx:pt>
          <cx:pt idx="869">59.399999999999999</cx:pt>
          <cx:pt idx="870">58.899999999999999</cx:pt>
          <cx:pt idx="871">58.299999999999997</cx:pt>
          <cx:pt idx="872">57.899999999999999</cx:pt>
          <cx:pt idx="873">57.600000000000001</cx:pt>
          <cx:pt idx="874">57.399999999999999</cx:pt>
          <cx:pt idx="875">57.200000000000003</cx:pt>
          <cx:pt idx="876">81</cx:pt>
          <cx:pt idx="877">88</cx:pt>
          <cx:pt idx="878">86</cx:pt>
          <cx:pt idx="879">84</cx:pt>
          <cx:pt idx="880">85</cx:pt>
          <cx:pt idx="881">83</cx:pt>
          <cx:pt idx="882">80</cx:pt>
          <cx:pt idx="883">79.900000000000006</cx:pt>
          <cx:pt idx="884">79.400000000000006</cx:pt>
          <cx:pt idx="885">79.700000000000003</cx:pt>
          <cx:pt idx="886">79.299999999999997</cx:pt>
          <cx:pt idx="887">79.200000000000003</cx:pt>
          <cx:pt idx="888">79.099999999999994</cx:pt>
          <cx:pt idx="889">79</cx:pt>
          <cx:pt idx="890">78.700000000000003</cx:pt>
          <cx:pt idx="891">78.200000000000003</cx:pt>
          <cx:pt idx="892">73.599999999999994</cx:pt>
          <cx:pt idx="893">73.5</cx:pt>
          <cx:pt idx="894">73.299999999999997</cx:pt>
          <cx:pt idx="895">73.099999999999994</cx:pt>
          <cx:pt idx="896">72.900000000000006</cx:pt>
          <cx:pt idx="897">72.599999999999994</cx:pt>
          <cx:pt idx="898">72.400000000000006</cx:pt>
          <cx:pt idx="899">72.099999999999994</cx:pt>
          <cx:pt idx="900">71.900000000000006</cx:pt>
          <cx:pt idx="901">71.700000000000003</cx:pt>
          <cx:pt idx="902">71.5</cx:pt>
          <cx:pt idx="903">73</cx:pt>
          <cx:pt idx="904">71.099999999999994</cx:pt>
          <cx:pt idx="905">79</cx:pt>
          <cx:pt idx="906">77</cx:pt>
          <cx:pt idx="907">74</cx:pt>
          <cx:pt idx="908">71.900000000000006</cx:pt>
          <cx:pt idx="909">71.700000000000003</cx:pt>
          <cx:pt idx="910">71.400000000000006</cx:pt>
          <cx:pt idx="911">71.299999999999997</cx:pt>
          <cx:pt idx="912">71.099999999999994</cx:pt>
          <cx:pt idx="913">77</cx:pt>
          <cx:pt idx="914">76</cx:pt>
          <cx:pt idx="915">79</cx:pt>
          <cx:pt idx="916">75</cx:pt>
          <cx:pt idx="917">69.700000000000003</cx:pt>
          <cx:pt idx="918">69.200000000000003</cx:pt>
          <cx:pt idx="919">69.599999999999994</cx:pt>
          <cx:pt idx="920">69.400000000000006</cx:pt>
          <cx:pt idx="921">69.299999999999997</cx:pt>
          <cx:pt idx="922">68.400000000000006</cx:pt>
          <cx:pt idx="923">67.700000000000003</cx:pt>
          <cx:pt idx="924">59</cx:pt>
          <cx:pt idx="925">58.100000000000001</cx:pt>
          <cx:pt idx="926">58.799999999999997</cx:pt>
          <cx:pt idx="927">58.399999999999999</cx:pt>
          <cx:pt idx="928">58.100000000000001</cx:pt>
          <cx:pt idx="929">57.799999999999997</cx:pt>
          <cx:pt idx="930">57.299999999999997</cx:pt>
          <cx:pt idx="931">56.799999999999997</cx:pt>
          <cx:pt idx="932">56.399999999999999</cx:pt>
          <cx:pt idx="933">55.600000000000001</cx:pt>
          <cx:pt idx="934">54.700000000000003</cx:pt>
          <cx:pt idx="935">54</cx:pt>
          <cx:pt idx="936">53.299999999999997</cx:pt>
          <cx:pt idx="937">52.899999999999999</cx:pt>
          <cx:pt idx="938">52.5</cx:pt>
          <cx:pt idx="939">52.5</cx:pt>
          <cx:pt idx="940">58.899999999999999</cx:pt>
          <cx:pt idx="941">58.399999999999999</cx:pt>
          <cx:pt idx="942">58.100000000000001</cx:pt>
          <cx:pt idx="943">57.600000000000001</cx:pt>
          <cx:pt idx="944">57.100000000000001</cx:pt>
          <cx:pt idx="945">56.700000000000003</cx:pt>
          <cx:pt idx="946">56.299999999999997</cx:pt>
          <cx:pt idx="947">55.600000000000001</cx:pt>
          <cx:pt idx="948">55</cx:pt>
          <cx:pt idx="949">54.399999999999999</cx:pt>
          <cx:pt idx="950">53.899999999999999</cx:pt>
          <cx:pt idx="951">53.5</cx:pt>
          <cx:pt idx="952">53</cx:pt>
          <cx:pt idx="953">52.799999999999997</cx:pt>
          <cx:pt idx="954">52.5</cx:pt>
          <cx:pt idx="955">52.100000000000001</cx:pt>
          <cx:pt idx="956">66.200000000000003</cx:pt>
          <cx:pt idx="957">66</cx:pt>
          <cx:pt idx="958">65.900000000000006</cx:pt>
          <cx:pt idx="959">65.799999999999997</cx:pt>
          <cx:pt idx="960">65.599999999999994</cx:pt>
          <cx:pt idx="961">65.900000000000006</cx:pt>
          <cx:pt idx="962">66.099999999999994</cx:pt>
          <cx:pt idx="963">66.299999999999997</cx:pt>
          <cx:pt idx="964">65.700000000000003</cx:pt>
          <cx:pt idx="965">65.200000000000003</cx:pt>
          <cx:pt idx="966">65</cx:pt>
          <cx:pt idx="967">65.099999999999994</cx:pt>
          <cx:pt idx="968">65.299999999999997</cx:pt>
          <cx:pt idx="969">65.299999999999997</cx:pt>
          <cx:pt idx="970">65.400000000000006</cx:pt>
          <cx:pt idx="971">65.400000000000006</cx:pt>
          <cx:pt idx="972">63.5</cx:pt>
          <cx:pt idx="973">63.100000000000001</cx:pt>
          <cx:pt idx="974">62.700000000000003</cx:pt>
          <cx:pt idx="975">62.299999999999997</cx:pt>
          <cx:pt idx="976">62.299999999999997</cx:pt>
          <cx:pt idx="977">36.299999999999997</cx:pt>
          <cx:pt idx="978">62.5</cx:pt>
          <cx:pt idx="979">62.100000000000001</cx:pt>
          <cx:pt idx="980">61.799999999999997</cx:pt>
          <cx:pt idx="981">61.100000000000001</cx:pt>
          <cx:pt idx="982">65</cx:pt>
          <cx:pt idx="983">58.700000000000003</cx:pt>
          <cx:pt idx="984">59.700000000000003</cx:pt>
          <cx:pt idx="985">59.299999999999997</cx:pt>
          <cx:pt idx="986">58.899999999999999</cx:pt>
          <cx:pt idx="987">58.600000000000001</cx:pt>
          <cx:pt idx="988">74.599999999999994</cx:pt>
          <cx:pt idx="989">74.5</cx:pt>
          <cx:pt idx="990">74.299999999999997</cx:pt>
          <cx:pt idx="991">74.099999999999994</cx:pt>
          <cx:pt idx="992">73.900000000000006</cx:pt>
          <cx:pt idx="993">73.599999999999994</cx:pt>
          <cx:pt idx="994">73.400000000000006</cx:pt>
          <cx:pt idx="995">73.200000000000003</cx:pt>
          <cx:pt idx="996">73</cx:pt>
          <cx:pt idx="997">72.799999999999997</cx:pt>
          <cx:pt idx="998">72.5</cx:pt>
          <cx:pt idx="999">72.200000000000003</cx:pt>
          <cx:pt idx="1000">71.900000000000006</cx:pt>
          <cx:pt idx="1001">71.599999999999994</cx:pt>
          <cx:pt idx="1002">71.299999999999997</cx:pt>
          <cx:pt idx="1003">71</cx:pt>
          <cx:pt idx="1004">75.799999999999997</cx:pt>
          <cx:pt idx="1005">75.599999999999994</cx:pt>
          <cx:pt idx="1006">75.5</cx:pt>
          <cx:pt idx="1007">75</cx:pt>
          <cx:pt idx="1008">74.799999999999997</cx:pt>
          <cx:pt idx="1009">74.5</cx:pt>
          <cx:pt idx="1010">74.200000000000003</cx:pt>
          <cx:pt idx="1011">74.099999999999994</cx:pt>
          <cx:pt idx="1012">73.5</cx:pt>
          <cx:pt idx="1013">73.400000000000006</cx:pt>
          <cx:pt idx="1014">72.900000000000006</cx:pt>
          <cx:pt idx="1015">72.900000000000006</cx:pt>
          <cx:pt idx="1016">72.5</cx:pt>
          <cx:pt idx="1017">72.5</cx:pt>
          <cx:pt idx="1018">72.299999999999997</cx:pt>
          <cx:pt idx="1019">71.700000000000003</cx:pt>
          <cx:pt idx="1020">82.700000000000003</cx:pt>
          <cx:pt idx="1021">82.5</cx:pt>
          <cx:pt idx="1022">82.400000000000006</cx:pt>
          <cx:pt idx="1023">82.5</cx:pt>
          <cx:pt idx="1024">82.099999999999994</cx:pt>
          <cx:pt idx="1025">81.799999999999997</cx:pt>
          <cx:pt idx="1026">81.599999999999994</cx:pt>
          <cx:pt idx="1027">81.400000000000006</cx:pt>
          <cx:pt idx="1028">81.299999999999997</cx:pt>
          <cx:pt idx="1029">81.099999999999994</cx:pt>
          <cx:pt idx="1030">81</cx:pt>
          <cx:pt idx="1031">88</cx:pt>
          <cx:pt idx="1032">87</cx:pt>
          <cx:pt idx="1033">84</cx:pt>
          <cx:pt idx="1034">80</cx:pt>
          <cx:pt idx="1035">79.700000000000003</cx:pt>
          <cx:pt idx="1036">68.299999999999997</cx:pt>
          <cx:pt idx="1037">68</cx:pt>
          <cx:pt idx="1038">67.599999999999994</cx:pt>
          <cx:pt idx="1039">67.299999999999997</cx:pt>
          <cx:pt idx="1040">66.799999999999997</cx:pt>
          <cx:pt idx="1041">66.400000000000006</cx:pt>
          <cx:pt idx="1042">66</cx:pt>
          <cx:pt idx="1043">65.5</cx:pt>
          <cx:pt idx="1044">65.200000000000003</cx:pt>
          <cx:pt idx="1045">64.799999999999997</cx:pt>
          <cx:pt idx="1046">64.400000000000006</cx:pt>
          <cx:pt idx="1047">64</cx:pt>
          <cx:pt idx="1048">63.700000000000003</cx:pt>
          <cx:pt idx="1049">63.299999999999997</cx:pt>
          <cx:pt idx="1050">62.899999999999999</cx:pt>
          <cx:pt idx="1051">62.5</cx:pt>
          <cx:pt idx="1052">69.099999999999994</cx:pt>
          <cx:pt idx="1053">68.900000000000006</cx:pt>
          <cx:pt idx="1054">68.700000000000003</cx:pt>
          <cx:pt idx="1055">68.5</cx:pt>
          <cx:pt idx="1056">68.299999999999997</cx:pt>
          <cx:pt idx="1057">68.099999999999994</cx:pt>
          <cx:pt idx="1058">67.900000000000006</cx:pt>
          <cx:pt idx="1059">67.700000000000003</cx:pt>
          <cx:pt idx="1060">67.5</cx:pt>
          <cx:pt idx="1061">67.299999999999997</cx:pt>
          <cx:pt idx="1062">67.200000000000003</cx:pt>
          <cx:pt idx="1063">65.299999999999997</cx:pt>
          <cx:pt idx="1064">66.900000000000006</cx:pt>
          <cx:pt idx="1065">66.700000000000003</cx:pt>
          <cx:pt idx="1066">66.5</cx:pt>
          <cx:pt idx="1067">66.299999999999997</cx:pt>
          <cx:pt idx="1068">68.900000000000006</cx:pt>
          <cx:pt idx="1069">67.900000000000006</cx:pt>
          <cx:pt idx="1070">69.5</cx:pt>
          <cx:pt idx="1071">76</cx:pt>
          <cx:pt idx="1072">77</cx:pt>
          <cx:pt idx="1073">76</cx:pt>
          <cx:pt idx="1074">74</cx:pt>
          <cx:pt idx="1075">69.299999999999997</cx:pt>
          <cx:pt idx="1076">65.900000000000006</cx:pt>
          <cx:pt idx="1077">64.700000000000003</cx:pt>
          <cx:pt idx="1078">66.799999999999997</cx:pt>
          <cx:pt idx="1079">67.200000000000003</cx:pt>
          <cx:pt idx="1080">81.400000000000006</cx:pt>
          <cx:pt idx="1081">81.200000000000003</cx:pt>
          <cx:pt idx="1082">81</cx:pt>
          <cx:pt idx="1083">85</cx:pt>
          <cx:pt idx="1084">84</cx:pt>
          <cx:pt idx="1085">86</cx:pt>
          <cx:pt idx="1086">79.700000000000003</cx:pt>
          <cx:pt idx="1087">79.799999999999997</cx:pt>
          <cx:pt idx="1088">79.5</cx:pt>
          <cx:pt idx="1089">79</cx:pt>
          <cx:pt idx="1090">78.700000000000003</cx:pt>
          <cx:pt idx="1091">78.299999999999997</cx:pt>
          <cx:pt idx="1092">78</cx:pt>
          <cx:pt idx="1093">77.400000000000006</cx:pt>
          <cx:pt idx="1094">77</cx:pt>
          <cx:pt idx="1095">76.400000000000006</cx:pt>
          <cx:pt idx="1096">82.5</cx:pt>
          <cx:pt idx="1097">82.200000000000003</cx:pt>
          <cx:pt idx="1098">82.099999999999994</cx:pt>
          <cx:pt idx="1099">81.799999999999997</cx:pt>
          <cx:pt idx="1100">81.799999999999997</cx:pt>
          <cx:pt idx="1101">81.700000000000003</cx:pt>
          <cx:pt idx="1102">81.5</cx:pt>
          <cx:pt idx="1103">81</cx:pt>
          <cx:pt idx="1104">84</cx:pt>
          <cx:pt idx="1105">84</cx:pt>
          <cx:pt idx="1106">80</cx:pt>
          <cx:pt idx="1107">81</cx:pt>
          <cx:pt idx="1108">79.700000000000003</cx:pt>
          <cx:pt idx="1109">79.299999999999997</cx:pt>
          <cx:pt idx="1110">79.299999999999997</cx:pt>
          <cx:pt idx="1111">78.900000000000006</cx:pt>
          <cx:pt idx="1112">82.700000000000003</cx:pt>
          <cx:pt idx="1113">82.5</cx:pt>
          <cx:pt idx="1114">82.299999999999997</cx:pt>
          <cx:pt idx="1115">82</cx:pt>
          <cx:pt idx="1116">82</cx:pt>
          <cx:pt idx="1117">81.799999999999997</cx:pt>
          <cx:pt idx="1118">81.599999999999994</cx:pt>
          <cx:pt idx="1119">81.5</cx:pt>
          <cx:pt idx="1120">81.299999999999997</cx:pt>
          <cx:pt idx="1121">81.200000000000003</cx:pt>
          <cx:pt idx="1122">88</cx:pt>
          <cx:pt idx="1123">89</cx:pt>
          <cx:pt idx="1124">79.900000000000006</cx:pt>
          <cx:pt idx="1125">80</cx:pt>
          <cx:pt idx="1126">79.799999999999997</cx:pt>
          <cx:pt idx="1127">79.400000000000006</cx:pt>
          <cx:pt idx="1128">76.200000000000003</cx:pt>
          <cx:pt idx="1129">75.799999999999997</cx:pt>
          <cx:pt idx="1130">75.599999999999994</cx:pt>
          <cx:pt idx="1131">75.299999999999997</cx:pt>
          <cx:pt idx="1132">75.200000000000003</cx:pt>
          <cx:pt idx="1133">75</cx:pt>
          <cx:pt idx="1134">74.700000000000003</cx:pt>
          <cx:pt idx="1135">74.5</cx:pt>
          <cx:pt idx="1136">74.200000000000003</cx:pt>
          <cx:pt idx="1137">74</cx:pt>
          <cx:pt idx="1138">73.5</cx:pt>
          <cx:pt idx="1139">73.299999999999997</cx:pt>
          <cx:pt idx="1140">73.099999999999994</cx:pt>
          <cx:pt idx="1141">73</cx:pt>
          <cx:pt idx="1142">72.700000000000003</cx:pt>
          <cx:pt idx="1143">72.599999999999994</cx:pt>
          <cx:pt idx="1144">83.700000000000003</cx:pt>
          <cx:pt idx="1145">83.5</cx:pt>
          <cx:pt idx="1146">83.5</cx:pt>
          <cx:pt idx="1147">83.299999999999997</cx:pt>
          <cx:pt idx="1148">82.5</cx:pt>
          <cx:pt idx="1149">83</cx:pt>
          <cx:pt idx="1150">83</cx:pt>
          <cx:pt idx="1151">82.700000000000003</cx:pt>
          <cx:pt idx="1152">82.599999999999994</cx:pt>
          <cx:pt idx="1153">82.400000000000006</cx:pt>
          <cx:pt idx="1154">82</cx:pt>
          <cx:pt idx="1155">82.099999999999994</cx:pt>
          <cx:pt idx="1156">81.900000000000006</cx:pt>
          <cx:pt idx="1157">81.799999999999997</cx:pt>
          <cx:pt idx="1158">81.5</cx:pt>
          <cx:pt idx="1159">81.099999999999994</cx:pt>
          <cx:pt idx="1160">74.099999999999994</cx:pt>
          <cx:pt idx="1161">74</cx:pt>
          <cx:pt idx="1162">73.900000000000006</cx:pt>
          <cx:pt idx="1163">73.700000000000003</cx:pt>
          <cx:pt idx="1164">73.599999999999994</cx:pt>
          <cx:pt idx="1165">73.400000000000006</cx:pt>
          <cx:pt idx="1166">73.299999999999997</cx:pt>
          <cx:pt idx="1167">73.099999999999994</cx:pt>
          <cx:pt idx="1168">73</cx:pt>
          <cx:pt idx="1169">72.799999999999997</cx:pt>
          <cx:pt idx="1170">72.400000000000006</cx:pt>
          <cx:pt idx="1171">72.5</cx:pt>
          <cx:pt idx="1172">72.299999999999997</cx:pt>
          <cx:pt idx="1173">72.099999999999994</cx:pt>
          <cx:pt idx="1174">71.900000000000006</cx:pt>
          <cx:pt idx="1175">71.700000000000003</cx:pt>
          <cx:pt idx="1176">72</cx:pt>
          <cx:pt idx="1177">69.900000000000006</cx:pt>
          <cx:pt idx="1178">69.5</cx:pt>
          <cx:pt idx="1179">69.099999999999994</cx:pt>
          <cx:pt idx="1180">68.5</cx:pt>
          <cx:pt idx="1181">67.799999999999997</cx:pt>
          <cx:pt idx="1182">67.799999999999997</cx:pt>
          <cx:pt idx="1183">66.599999999999994</cx:pt>
          <cx:pt idx="1184">65.299999999999997</cx:pt>
          <cx:pt idx="1185">65</cx:pt>
          <cx:pt idx="1186">64.599999999999994</cx:pt>
          <cx:pt idx="1187">64.700000000000003</cx:pt>
          <cx:pt idx="1188">64.400000000000006</cx:pt>
          <cx:pt idx="1189">64.700000000000003</cx:pt>
          <cx:pt idx="1190">64.400000000000006</cx:pt>
          <cx:pt idx="1191">63.899999999999999</cx:pt>
          <cx:pt idx="1192">63.399999999999999</cx:pt>
          <cx:pt idx="1193">62.899999999999999</cx:pt>
          <cx:pt idx="1194">62.600000000000001</cx:pt>
          <cx:pt idx="1195">62.100000000000001</cx:pt>
          <cx:pt idx="1196">61.200000000000003</cx:pt>
          <cx:pt idx="1197">63</cx:pt>
          <cx:pt idx="1198">59.100000000000001</cx:pt>
          <cx:pt idx="1199">57.899999999999999</cx:pt>
          <cx:pt idx="1200">56.799999999999997</cx:pt>
          <cx:pt idx="1201">55.299999999999997</cx:pt>
          <cx:pt idx="1202">54.100000000000001</cx:pt>
          <cx:pt idx="1203">53</cx:pt>
          <cx:pt idx="1204">52.399999999999999</cx:pt>
          <cx:pt idx="1205">52.100000000000001</cx:pt>
          <cx:pt idx="1206">51.899999999999999</cx:pt>
          <cx:pt idx="1207">51.899999999999999</cx:pt>
          <cx:pt idx="1208">66.299999999999997</cx:pt>
          <cx:pt idx="1209">66.099999999999994</cx:pt>
          <cx:pt idx="1210">65.799999999999997</cx:pt>
          <cx:pt idx="1211">65.700000000000003</cx:pt>
          <cx:pt idx="1212">65.5</cx:pt>
          <cx:pt idx="1213">65.299999999999997</cx:pt>
          <cx:pt idx="1214">65.200000000000003</cx:pt>
          <cx:pt idx="1215">65.099999999999994</cx:pt>
          <cx:pt idx="1216">65</cx:pt>
          <cx:pt idx="1217">65</cx:pt>
          <cx:pt idx="1218">64.900000000000006</cx:pt>
          <cx:pt idx="1219">64.799999999999997</cx:pt>
          <cx:pt idx="1220">64.700000000000003</cx:pt>
          <cx:pt idx="1221">64.599999999999994</cx:pt>
          <cx:pt idx="1222">64.299999999999997</cx:pt>
          <cx:pt idx="1223">64.099999999999994</cx:pt>
          <cx:pt idx="1224">74.700000000000003</cx:pt>
          <cx:pt idx="1225">74.599999999999994</cx:pt>
          <cx:pt idx="1226">74.5</cx:pt>
          <cx:pt idx="1227">74.299999999999997</cx:pt>
          <cx:pt idx="1228">74.200000000000003</cx:pt>
          <cx:pt idx="1229">74</cx:pt>
          <cx:pt idx="1230">73.900000000000006</cx:pt>
          <cx:pt idx="1231">73.799999999999997</cx:pt>
          <cx:pt idx="1232">73.700000000000003</cx:pt>
          <cx:pt idx="1233">73.599999999999994</cx:pt>
          <cx:pt idx="1234">73.599999999999994</cx:pt>
          <cx:pt idx="1235">73.5</cx:pt>
          <cx:pt idx="1236">73.400000000000006</cx:pt>
          <cx:pt idx="1237">73.299999999999997</cx:pt>
          <cx:pt idx="1238">73.200000000000003</cx:pt>
          <cx:pt idx="1239">73.200000000000003</cx:pt>
          <cx:pt idx="1240">74.599999999999994</cx:pt>
          <cx:pt idx="1241">74.400000000000006</cx:pt>
          <cx:pt idx="1242">74.099999999999994</cx:pt>
          <cx:pt idx="1243">73.799999999999997</cx:pt>
          <cx:pt idx="1244">73.599999999999994</cx:pt>
          <cx:pt idx="1245">72.799999999999997</cx:pt>
          <cx:pt idx="1246">72.599999999999994</cx:pt>
          <cx:pt idx="1247">71.900000000000006</cx:pt>
          <cx:pt idx="1248">78</cx:pt>
          <cx:pt idx="1249">75</cx:pt>
          <cx:pt idx="1250">76</cx:pt>
          <cx:pt idx="1251">71</cx:pt>
          <cx:pt idx="1252">78</cx:pt>
          <cx:pt idx="1253">73</cx:pt>
          <cx:pt idx="1254">69.900000000000006</cx:pt>
          <cx:pt idx="1255">71</cx:pt>
          <cx:pt idx="1256">74.900000000000006</cx:pt>
          <cx:pt idx="1257">74.799999999999997</cx:pt>
          <cx:pt idx="1258">74.900000000000006</cx:pt>
          <cx:pt idx="1259">75</cx:pt>
          <cx:pt idx="1260">75</cx:pt>
          <cx:pt idx="1261">74.900000000000006</cx:pt>
          <cx:pt idx="1262">74.700000000000003</cx:pt>
          <cx:pt idx="1263">74.5</cx:pt>
          <cx:pt idx="1264">74.400000000000006</cx:pt>
          <cx:pt idx="1265">74.099999999999994</cx:pt>
          <cx:pt idx="1266">73.900000000000006</cx:pt>
          <cx:pt idx="1267">73.700000000000003</cx:pt>
          <cx:pt idx="1268">73.5</cx:pt>
          <cx:pt idx="1269">73.200000000000003</cx:pt>
          <cx:pt idx="1270">73</cx:pt>
          <cx:pt idx="1271">72.700000000000003</cx:pt>
          <cx:pt idx="1272">53.700000000000003</cx:pt>
          <cx:pt idx="1273">52.100000000000001</cx:pt>
          <cx:pt idx="1274">52.100000000000001</cx:pt>
          <cx:pt idx="1275">52.200000000000003</cx:pt>
          <cx:pt idx="1276">52.299999999999997</cx:pt>
          <cx:pt idx="1277">51.100000000000001</cx:pt>
          <cx:pt idx="1278">49.399999999999999</cx:pt>
          <cx:pt idx="1279">47.799999999999997</cx:pt>
          <cx:pt idx="1280">46.200000000000003</cx:pt>
          <cx:pt idx="1281">45.299999999999997</cx:pt>
          <cx:pt idx="1282">44.5</cx:pt>
          <cx:pt idx="1283">44.799999999999997</cx:pt>
          <cx:pt idx="1284">45.5</cx:pt>
          <cx:pt idx="1285">46.399999999999999</cx:pt>
          <cx:pt idx="1286">47.799999999999997</cx:pt>
          <cx:pt idx="1287">49.299999999999997</cx:pt>
          <cx:pt idx="1288">61.399999999999999</cx:pt>
          <cx:pt idx="1289">58.100000000000001</cx:pt>
          <cx:pt idx="1290">61.100000000000001</cx:pt>
          <cx:pt idx="1291">67</cx:pt>
          <cx:pt idx="1292">62</cx:pt>
          <cx:pt idx="1293">59.700000000000003</cx:pt>
          <cx:pt idx="1294">59.200000000000003</cx:pt>
          <cx:pt idx="1295">58.600000000000001</cx:pt>
          <cx:pt idx="1296">57.899999999999999</cx:pt>
          <cx:pt idx="1297">56.700000000000003</cx:pt>
          <cx:pt idx="1298">55.299999999999997</cx:pt>
          <cx:pt idx="1299">54</cx:pt>
          <cx:pt idx="1300">50</cx:pt>
          <cx:pt idx="1301">56</cx:pt>
          <cx:pt idx="1302">51.5</cx:pt>
          <cx:pt idx="1303">51.899999999999999</cx:pt>
          <cx:pt idx="1304">71.299999999999997</cx:pt>
          <cx:pt idx="1305">72.799999999999997</cx:pt>
          <cx:pt idx="1306">72.700000000000003</cx:pt>
          <cx:pt idx="1307">72.599999999999994</cx:pt>
          <cx:pt idx="1308">72.5</cx:pt>
          <cx:pt idx="1309">72.200000000000003</cx:pt>
          <cx:pt idx="1310">71.900000000000006</cx:pt>
          <cx:pt idx="1311">71.5</cx:pt>
          <cx:pt idx="1312">71.299999999999997</cx:pt>
          <cx:pt idx="1313">71.099999999999994</cx:pt>
          <cx:pt idx="1314">71</cx:pt>
          <cx:pt idx="1315">78</cx:pt>
          <cx:pt idx="1316">73.599999999999994</cx:pt>
          <cx:pt idx="1317">73.400000000000006</cx:pt>
          <cx:pt idx="1318">73</cx:pt>
          <cx:pt idx="1319">73</cx:pt>
          <cx:pt idx="1320">72.799999999999997</cx:pt>
          <cx:pt idx="1321">72.400000000000006</cx:pt>
          <cx:pt idx="1322">72.200000000000003</cx:pt>
          <cx:pt idx="1323">71.099999999999994</cx:pt>
          <cx:pt idx="1324">72</cx:pt>
          <cx:pt idx="1325">76</cx:pt>
          <cx:pt idx="1326">78</cx:pt>
          <cx:pt idx="1327">71.599999999999994</cx:pt>
          <cx:pt idx="1328">71.599999999999994</cx:pt>
          <cx:pt idx="1329">71.400000000000006</cx:pt>
          <cx:pt idx="1330">71.200000000000003</cx:pt>
          <cx:pt idx="1331">71.599999999999994</cx:pt>
          <cx:pt idx="1332">82</cx:pt>
          <cx:pt idx="1333">81.700000000000003</cx:pt>
          <cx:pt idx="1334">81.400000000000006</cx:pt>
          <cx:pt idx="1335">81.099999999999994</cx:pt>
          <cx:pt idx="1336">88</cx:pt>
          <cx:pt idx="1337">86</cx:pt>
          <cx:pt idx="1338">83</cx:pt>
          <cx:pt idx="1339">80</cx:pt>
          <cx:pt idx="1340">79.700000000000003</cx:pt>
          <cx:pt idx="1341">79.400000000000006</cx:pt>
          <cx:pt idx="1342">78.799999999999997</cx:pt>
          <cx:pt idx="1343">78.700000000000003</cx:pt>
          <cx:pt idx="1344">78.599999999999994</cx:pt>
          <cx:pt idx="1345">78.299999999999997</cx:pt>
          <cx:pt idx="1346">78</cx:pt>
          <cx:pt idx="1347">77.799999999999997</cx:pt>
          <cx:pt idx="1348">65.5</cx:pt>
          <cx:pt idx="1349">65.099999999999994</cx:pt>
          <cx:pt idx="1350">64.700000000000003</cx:pt>
          <cx:pt idx="1351">64.299999999999997</cx:pt>
          <cx:pt idx="1352">63.799999999999997</cx:pt>
          <cx:pt idx="1353">63.299999999999997</cx:pt>
          <cx:pt idx="1354">62.799999999999997</cx:pt>
          <cx:pt idx="1355">62.299999999999997</cx:pt>
          <cx:pt idx="1356">61.899999999999999</cx:pt>
          <cx:pt idx="1357">61.399999999999999</cx:pt>
          <cx:pt idx="1358">69</cx:pt>
          <cx:pt idx="1359">64</cx:pt>
          <cx:pt idx="1360">59.899999999999999</cx:pt>
          <cx:pt idx="1361">59.299999999999997</cx:pt>
          <cx:pt idx="1362">58.700000000000003</cx:pt>
          <cx:pt idx="1363">57.899999999999999</cx:pt>
          <cx:pt idx="1364">58.299999999999997</cx:pt>
          <cx:pt idx="1365">57.600000000000001</cx:pt>
          <cx:pt idx="1366">56.700000000000003</cx:pt>
          <cx:pt idx="1367">55.299999999999997</cx:pt>
          <cx:pt idx="1368">54.100000000000001</cx:pt>
          <cx:pt idx="1369">52.899999999999999</cx:pt>
          <cx:pt idx="1370">51.5</cx:pt>
          <cx:pt idx="1371">50</cx:pt>
          <cx:pt idx="1372">48.5</cx:pt>
          <cx:pt idx="1373">47.100000000000001</cx:pt>
          <cx:pt idx="1374">46</cx:pt>
          <cx:pt idx="1375">45.100000000000001</cx:pt>
          <cx:pt idx="1376">44.600000000000001</cx:pt>
          <cx:pt idx="1377">44</cx:pt>
          <cx:pt idx="1378">43.5</cx:pt>
          <cx:pt idx="1379">43.100000000000001</cx:pt>
          <cx:pt idx="1380">75</cx:pt>
          <cx:pt idx="1381">74.799999999999997</cx:pt>
          <cx:pt idx="1382">74.599999999999994</cx:pt>
          <cx:pt idx="1383">74.5</cx:pt>
          <cx:pt idx="1384">74.299999999999997</cx:pt>
          <cx:pt idx="1385">74.099999999999994</cx:pt>
          <cx:pt idx="1386">74</cx:pt>
          <cx:pt idx="1387">73.799999999999997</cx:pt>
          <cx:pt idx="1388">73.700000000000003</cx:pt>
          <cx:pt idx="1389">73.599999999999994</cx:pt>
          <cx:pt idx="1390">73.400000000000006</cx:pt>
          <cx:pt idx="1391">73.200000000000003</cx:pt>
          <cx:pt idx="1392">73.099999999999994</cx:pt>
          <cx:pt idx="1393">72.900000000000006</cx:pt>
          <cx:pt idx="1394">72.700000000000003</cx:pt>
          <cx:pt idx="1395">72.400000000000006</cx:pt>
          <cx:pt idx="1396">78.5</cx:pt>
          <cx:pt idx="1397">78.200000000000003</cx:pt>
          <cx:pt idx="1398">77.900000000000006</cx:pt>
          <cx:pt idx="1399">77.599999999999994</cx:pt>
          <cx:pt idx="1400">77.299999999999997</cx:pt>
          <cx:pt idx="1401">76.700000000000003</cx:pt>
          <cx:pt idx="1402">76.299999999999997</cx:pt>
          <cx:pt idx="1403">75.900000000000006</cx:pt>
          <cx:pt idx="1404">75.400000000000006</cx:pt>
          <cx:pt idx="1405">75</cx:pt>
          <cx:pt idx="1406">74.299999999999997</cx:pt>
          <cx:pt idx="1407">73.400000000000006</cx:pt>
          <cx:pt idx="1408">72.700000000000003</cx:pt>
          <cx:pt idx="1409">71.799999999999997</cx:pt>
          <cx:pt idx="1410">78</cx:pt>
          <cx:pt idx="1411">69.599999999999994</cx:pt>
          <cx:pt idx="1412">58.200000000000003</cx:pt>
          <cx:pt idx="1413">57.799999999999997</cx:pt>
          <cx:pt idx="1414">57.299999999999997</cx:pt>
          <cx:pt idx="1415">57.200000000000003</cx:pt>
          <cx:pt idx="1416">56.799999999999997</cx:pt>
          <cx:pt idx="1417">56.5</cx:pt>
          <cx:pt idx="1418">56</cx:pt>
          <cx:pt idx="1419">55.5</cx:pt>
          <cx:pt idx="1420">55</cx:pt>
          <cx:pt idx="1421">54.299999999999997</cx:pt>
          <cx:pt idx="1422">53.600000000000001</cx:pt>
          <cx:pt idx="1423">52.799999999999997</cx:pt>
          <cx:pt idx="1424">52</cx:pt>
          <cx:pt idx="1425">51.200000000000003</cx:pt>
          <cx:pt idx="1426">55</cx:pt>
          <cx:pt idx="1427">49.799999999999997</cx:pt>
          <cx:pt idx="1428">81.700000000000003</cx:pt>
          <cx:pt idx="1429">81.400000000000006</cx:pt>
          <cx:pt idx="1430">81.099999999999994</cx:pt>
          <cx:pt idx="1431">81</cx:pt>
          <cx:pt idx="1432">87</cx:pt>
          <cx:pt idx="1433">83</cx:pt>
          <cx:pt idx="1434">82</cx:pt>
          <cx:pt idx="1435">80</cx:pt>
          <cx:pt idx="1436">79.599999999999994</cx:pt>
          <cx:pt idx="1437">79.299999999999997</cx:pt>
          <cx:pt idx="1438">79</cx:pt>
          <cx:pt idx="1439">78.700000000000003</cx:pt>
          <cx:pt idx="1440">78.5</cx:pt>
          <cx:pt idx="1441">78.200000000000003</cx:pt>
          <cx:pt idx="1442">77.799999999999997</cx:pt>
          <cx:pt idx="1443">77.5</cx:pt>
          <cx:pt idx="1444">63.100000000000001</cx:pt>
          <cx:pt idx="1445">63</cx:pt>
          <cx:pt idx="1446">62.700000000000003</cx:pt>
          <cx:pt idx="1447">62.5</cx:pt>
          <cx:pt idx="1448">62.200000000000003</cx:pt>
          <cx:pt idx="1449">62</cx:pt>
          <cx:pt idx="1450">61.700000000000003</cx:pt>
          <cx:pt idx="1451">61.399999999999999</cx:pt>
          <cx:pt idx="1452">61.200000000000003</cx:pt>
          <cx:pt idx="1453">69</cx:pt>
          <cx:pt idx="1454">66</cx:pt>
          <cx:pt idx="1455">64</cx:pt>
          <cx:pt idx="1456">63</cx:pt>
          <cx:pt idx="1457">62</cx:pt>
          <cx:pt idx="1458">61</cx:pt>
          <cx:pt idx="1459">60</cx:pt>
          <cx:pt idx="1460">74.599999999999994</cx:pt>
          <cx:pt idx="1461">74.200000000000003</cx:pt>
          <cx:pt idx="1462">74.099999999999994</cx:pt>
          <cx:pt idx="1463">73.900000000000006</cx:pt>
          <cx:pt idx="1464">73.599999999999994</cx:pt>
          <cx:pt idx="1465">73.299999999999997</cx:pt>
          <cx:pt idx="1466">72.799999999999997</cx:pt>
          <cx:pt idx="1467">72.700000000000003</cx:pt>
          <cx:pt idx="1468">72.900000000000006</cx:pt>
          <cx:pt idx="1469">71.799999999999997</cx:pt>
          <cx:pt idx="1470">72.099999999999994</cx:pt>
          <cx:pt idx="1471">71.900000000000006</cx:pt>
          <cx:pt idx="1472">71.5</cx:pt>
          <cx:pt idx="1473">71.5</cx:pt>
          <cx:pt idx="1474">71.5</cx:pt>
          <cx:pt idx="1475">71</cx:pt>
          <cx:pt idx="1476">76.700000000000003</cx:pt>
          <cx:pt idx="1477">76.599999999999994</cx:pt>
          <cx:pt idx="1478">76.599999999999994</cx:pt>
          <cx:pt idx="1479">76.299999999999997</cx:pt>
          <cx:pt idx="1480">76.099999999999994</cx:pt>
          <cx:pt idx="1481">75.599999999999994</cx:pt>
          <cx:pt idx="1482">75.700000000000003</cx:pt>
          <cx:pt idx="1483">75.599999999999994</cx:pt>
          <cx:pt idx="1484">76</cx:pt>
          <cx:pt idx="1485">75.799999999999997</cx:pt>
          <cx:pt idx="1486">75.299999999999997</cx:pt>
          <cx:pt idx="1487">75.400000000000006</cx:pt>
          <cx:pt idx="1488">75</cx:pt>
          <cx:pt idx="1489">75</cx:pt>
          <cx:pt idx="1490">75</cx:pt>
          <cx:pt idx="1491">74.799999999999997</cx:pt>
          <cx:pt idx="1492">68.799999999999997</cx:pt>
          <cx:pt idx="1493">68.400000000000006</cx:pt>
          <cx:pt idx="1494">68.099999999999994</cx:pt>
          <cx:pt idx="1495">67.799999999999997</cx:pt>
          <cx:pt idx="1496">67.299999999999997</cx:pt>
          <cx:pt idx="1497">66.299999999999997</cx:pt>
          <cx:pt idx="1498">66.900000000000006</cx:pt>
          <cx:pt idx="1499">67.400000000000006</cx:pt>
          <cx:pt idx="1500">65.900000000000006</cx:pt>
          <cx:pt idx="1501">65</cx:pt>
          <cx:pt idx="1502">64.5</cx:pt>
          <cx:pt idx="1503">64</cx:pt>
          <cx:pt idx="1504">64</cx:pt>
          <cx:pt idx="1505">63.799999999999997</cx:pt>
          <cx:pt idx="1506">63.200000000000003</cx:pt>
          <cx:pt idx="1507">62.799999999999997</cx:pt>
          <cx:pt idx="1508">76.099999999999994</cx:pt>
          <cx:pt idx="1509">75.900000000000006</cx:pt>
          <cx:pt idx="1510">75.799999999999997</cx:pt>
          <cx:pt idx="1511">75.599999999999994</cx:pt>
          <cx:pt idx="1512">75.400000000000006</cx:pt>
          <cx:pt idx="1513">75.299999999999997</cx:pt>
          <cx:pt idx="1514">75</cx:pt>
          <cx:pt idx="1515">74.599999999999994</cx:pt>
          <cx:pt idx="1516">74.200000000000003</cx:pt>
          <cx:pt idx="1517">73.799999999999997</cx:pt>
          <cx:pt idx="1518">73.599999999999994</cx:pt>
          <cx:pt idx="1519">73.5</cx:pt>
          <cx:pt idx="1520">73.5</cx:pt>
          <cx:pt idx="1521">73.400000000000006</cx:pt>
          <cx:pt idx="1522">73.299999999999997</cx:pt>
          <cx:pt idx="1523">73</cx:pt>
          <cx:pt idx="1524">74.299999999999997</cx:pt>
          <cx:pt idx="1525">74.099999999999994</cx:pt>
          <cx:pt idx="1526">73.900000000000006</cx:pt>
          <cx:pt idx="1527">73.599999999999994</cx:pt>
          <cx:pt idx="1528">73.299999999999997</cx:pt>
          <cx:pt idx="1529">72.799999999999997</cx:pt>
          <cx:pt idx="1530">72.299999999999997</cx:pt>
          <cx:pt idx="1531">71.799999999999997</cx:pt>
          <cx:pt idx="1532">71.400000000000006</cx:pt>
          <cx:pt idx="1533">71</cx:pt>
          <cx:pt idx="1534">77</cx:pt>
          <cx:pt idx="1535">72</cx:pt>
          <cx:pt idx="1536">69.900000000000006</cx:pt>
          <cx:pt idx="1537">69.5</cx:pt>
          <cx:pt idx="1538">69</cx:pt>
          <cx:pt idx="1539">68.599999999999994</cx:pt>
          <cx:pt idx="1540">57.600000000000001</cx:pt>
          <cx:pt idx="1541">56.700000000000003</cx:pt>
          <cx:pt idx="1542">55.299999999999997</cx:pt>
          <cx:pt idx="1543">54.799999999999997</cx:pt>
          <cx:pt idx="1544">54.299999999999997</cx:pt>
          <cx:pt idx="1545">54</cx:pt>
          <cx:pt idx="1546">53.799999999999997</cx:pt>
          <cx:pt idx="1547">53.200000000000003</cx:pt>
          <cx:pt idx="1548">52.100000000000001</cx:pt>
          <cx:pt idx="1549">51.200000000000003</cx:pt>
          <cx:pt idx="1550">58</cx:pt>
          <cx:pt idx="1551">54</cx:pt>
          <cx:pt idx="1552">51</cx:pt>
          <cx:pt idx="1553">49.799999999999997</cx:pt>
          <cx:pt idx="1554">49.5</cx:pt>
          <cx:pt idx="1555">49</cx:pt>
          <cx:pt idx="1556">66.599999999999994</cx:pt>
          <cx:pt idx="1557">66.400000000000006</cx:pt>
          <cx:pt idx="1558">66.200000000000003</cx:pt>
          <cx:pt idx="1559">65.900000000000006</cx:pt>
          <cx:pt idx="1560">65.599999999999994</cx:pt>
          <cx:pt idx="1561">65.400000000000006</cx:pt>
          <cx:pt idx="1562">65.200000000000003</cx:pt>
          <cx:pt idx="1563">59.200000000000003</cx:pt>
          <cx:pt idx="1564">64.5</cx:pt>
          <cx:pt idx="1565">64.200000000000003</cx:pt>
          <cx:pt idx="1566">63.899999999999999</cx:pt>
          <cx:pt idx="1567">63.5</cx:pt>
          <cx:pt idx="1568">63.200000000000003</cx:pt>
          <cx:pt idx="1569">62.799999999999997</cx:pt>
          <cx:pt idx="1570">62.5</cx:pt>
          <cx:pt idx="1571">62.100000000000001</cx:pt>
          <cx:pt idx="1572">65.799999999999997</cx:pt>
          <cx:pt idx="1573">65.900000000000006</cx:pt>
          <cx:pt idx="1574">66.099999999999994</cx:pt>
          <cx:pt idx="1575">65.799999999999997</cx:pt>
          <cx:pt idx="1576">64.299999999999997</cx:pt>
          <cx:pt idx="1577">63</cx:pt>
          <cx:pt idx="1578">62.399999999999999</cx:pt>
          <cx:pt idx="1579">61.700000000000003</cx:pt>
          <cx:pt idx="1580">60</cx:pt>
          <cx:pt idx="1581">57</cx:pt>
          <cx:pt idx="1582">55.100000000000001</cx:pt>
          <cx:pt idx="1583">54.700000000000003</cx:pt>
          <cx:pt idx="1584">55</cx:pt>
          <cx:pt idx="1585">55.700000000000003</cx:pt>
          <cx:pt idx="1586">56.5</cx:pt>
          <cx:pt idx="1587">57.399999999999999</cx:pt>
          <cx:pt idx="1588">69.200000000000003</cx:pt>
          <cx:pt idx="1589">69.599999999999994</cx:pt>
          <cx:pt idx="1590">69.299999999999997</cx:pt>
          <cx:pt idx="1591">68.900000000000006</cx:pt>
          <cx:pt idx="1592">68.400000000000006</cx:pt>
          <cx:pt idx="1593">68</cx:pt>
          <cx:pt idx="1594">67.5</cx:pt>
          <cx:pt idx="1595">67</cx:pt>
          <cx:pt idx="1596">66.599999999999994</cx:pt>
          <cx:pt idx="1597">66</cx:pt>
          <cx:pt idx="1598">65.400000000000006</cx:pt>
          <cx:pt idx="1599">64.700000000000003</cx:pt>
          <cx:pt idx="1600">64.299999999999997</cx:pt>
          <cx:pt idx="1601">63.100000000000001</cx:pt>
          <cx:pt idx="1602">63.200000000000003</cx:pt>
          <cx:pt idx="1603">62.5</cx:pt>
          <cx:pt idx="1604">81.900000000000006</cx:pt>
          <cx:pt idx="1605">81.700000000000003</cx:pt>
          <cx:pt idx="1606">81.400000000000006</cx:pt>
          <cx:pt idx="1607">81.099999999999994</cx:pt>
          <cx:pt idx="1608">81.099999999999994</cx:pt>
          <cx:pt idx="1609">88</cx:pt>
          <cx:pt idx="1610">86</cx:pt>
          <cx:pt idx="1611">83</cx:pt>
          <cx:pt idx="1612">82</cx:pt>
          <cx:pt idx="1613">79.799999999999997</cx:pt>
          <cx:pt idx="1614">79.400000000000006</cx:pt>
          <cx:pt idx="1615">79.200000000000003</cx:pt>
          <cx:pt idx="1616">78.700000000000003</cx:pt>
          <cx:pt idx="1617">78.400000000000006</cx:pt>
          <cx:pt idx="1618">78.299999999999997</cx:pt>
          <cx:pt idx="1619">78.099999999999994</cx:pt>
          <cx:pt idx="1620">81.599999999999994</cx:pt>
          <cx:pt idx="1621">81.5</cx:pt>
          <cx:pt idx="1622">81.299999999999997</cx:pt>
          <cx:pt idx="1623">81.099999999999994</cx:pt>
          <cx:pt idx="1624">86</cx:pt>
          <cx:pt idx="1625">89</cx:pt>
          <cx:pt idx="1626">85</cx:pt>
          <cx:pt idx="1627">81</cx:pt>
          <cx:pt idx="1628">81</cx:pt>
          <cx:pt idx="1629">79.900000000000006</cx:pt>
          <cx:pt idx="1630">79.900000000000006</cx:pt>
          <cx:pt idx="1631">79.200000000000003</cx:pt>
          <cx:pt idx="1632">79.099999999999994</cx:pt>
          <cx:pt idx="1633">78.700000000000003</cx:pt>
          <cx:pt idx="1634">78.5</cx:pt>
          <cx:pt idx="1635">78.599999999999994</cx:pt>
          <cx:pt idx="1636">74.799999999999997</cx:pt>
          <cx:pt idx="1637">74.5</cx:pt>
          <cx:pt idx="1638">73.900000000000006</cx:pt>
          <cx:pt idx="1639">73.900000000000006</cx:pt>
          <cx:pt idx="1640">74.5</cx:pt>
          <cx:pt idx="1641">73.200000000000003</cx:pt>
          <cx:pt idx="1642">73.200000000000003</cx:pt>
          <cx:pt idx="1643">72.5</cx:pt>
          <cx:pt idx="1644">72.5</cx:pt>
          <cx:pt idx="1645">73</cx:pt>
          <cx:pt idx="1646">71.200000000000003</cx:pt>
          <cx:pt idx="1647">71</cx:pt>
          <cx:pt idx="1648">76</cx:pt>
          <cx:pt idx="1649">75</cx:pt>
          <cx:pt idx="1650">73</cx:pt>
          <cx:pt idx="1651">73</cx:pt>
          <cx:pt idx="1652">61.799999999999997</cx:pt>
          <cx:pt idx="1653">61.399999999999999</cx:pt>
          <cx:pt idx="1654">69</cx:pt>
          <cx:pt idx="1655">63</cx:pt>
          <cx:pt idx="1656">59.399999999999999</cx:pt>
          <cx:pt idx="1657">58.200000000000003</cx:pt>
          <cx:pt idx="1658">57.100000000000001</cx:pt>
          <cx:pt idx="1659">56</cx:pt>
          <cx:pt idx="1660">55.200000000000003</cx:pt>
          <cx:pt idx="1661">54.5</cx:pt>
          <cx:pt idx="1662">53.700000000000003</cx:pt>
          <cx:pt idx="1663">52.899999999999999</cx:pt>
          <cx:pt idx="1664">52.100000000000001</cx:pt>
          <cx:pt idx="1665">51.399999999999999</cx:pt>
          <cx:pt idx="1666">56</cx:pt>
          <cx:pt idx="1667">50</cx:pt>
          <cx:pt idx="1668">54.5</cx:pt>
          <cx:pt idx="1669">53.600000000000001</cx:pt>
          <cx:pt idx="1670">53.200000000000003</cx:pt>
          <cx:pt idx="1671">52.700000000000003</cx:pt>
          <cx:pt idx="1672">52.299999999999997</cx:pt>
          <cx:pt idx="1673">52</cx:pt>
          <cx:pt idx="1674">51.600000000000001</cx:pt>
          <cx:pt idx="1675">59</cx:pt>
          <cx:pt idx="1676">55</cx:pt>
          <cx:pt idx="1677">49.799999999999997</cx:pt>
          <cx:pt idx="1678">49.200000000000003</cx:pt>
          <cx:pt idx="1679">48.5</cx:pt>
          <cx:pt idx="1680">48.100000000000001</cx:pt>
          <cx:pt idx="1681">47.700000000000003</cx:pt>
          <cx:pt idx="1682">47.399999999999999</cx:pt>
          <cx:pt idx="1683">47.100000000000001</cx:pt>
          <cx:pt idx="1684">81.799999999999997</cx:pt>
          <cx:pt idx="1685">81.599999999999994</cx:pt>
          <cx:pt idx="1686">81.5</cx:pt>
          <cx:pt idx="1687">81.299999999999997</cx:pt>
          <cx:pt idx="1688">81.099999999999994</cx:pt>
          <cx:pt idx="1689">81</cx:pt>
          <cx:pt idx="1690">89</cx:pt>
          <cx:pt idx="1691">86</cx:pt>
          <cx:pt idx="1692">85</cx:pt>
          <cx:pt idx="1693">84</cx:pt>
          <cx:pt idx="1694">81</cx:pt>
          <cx:pt idx="1695">79.799999999999997</cx:pt>
          <cx:pt idx="1696">79.400000000000006</cx:pt>
          <cx:pt idx="1697">78.900000000000006</cx:pt>
          <cx:pt idx="1698">78.799999999999997</cx:pt>
          <cx:pt idx="1699">78.5</cx:pt>
          <cx:pt idx="1700">76.599999999999994</cx:pt>
          <cx:pt idx="1701">76.400000000000006</cx:pt>
          <cx:pt idx="1702">76.200000000000003</cx:pt>
          <cx:pt idx="1703">76</cx:pt>
          <cx:pt idx="1704">75.799999999999997</cx:pt>
          <cx:pt idx="1705">75.599999999999994</cx:pt>
          <cx:pt idx="1706">75.400000000000006</cx:pt>
          <cx:pt idx="1707">75.200000000000003</cx:pt>
          <cx:pt idx="1708">74.900000000000006</cx:pt>
          <cx:pt idx="1709">74.700000000000003</cx:pt>
          <cx:pt idx="1710">74.299999999999997</cx:pt>
          <cx:pt idx="1711">74</cx:pt>
          <cx:pt idx="1712">73.599999999999994</cx:pt>
          <cx:pt idx="1713">73.299999999999997</cx:pt>
          <cx:pt idx="1714">72.900000000000006</cx:pt>
          <cx:pt idx="1715">72.599999999999994</cx:pt>
          <cx:pt idx="1716">66.400000000000006</cx:pt>
          <cx:pt idx="1717">66.200000000000003</cx:pt>
          <cx:pt idx="1718">66</cx:pt>
          <cx:pt idx="1719">65.700000000000003</cx:pt>
          <cx:pt idx="1720">65.5</cx:pt>
          <cx:pt idx="1721">65.099999999999994</cx:pt>
          <cx:pt idx="1722">64.799999999999997</cx:pt>
          <cx:pt idx="1723">64.599999999999994</cx:pt>
          <cx:pt idx="1724">64.400000000000006</cx:pt>
          <cx:pt idx="1725">64.200000000000003</cx:pt>
          <cx:pt idx="1726">62.899999999999999</cx:pt>
          <cx:pt idx="1727">63.700000000000003</cx:pt>
          <cx:pt idx="1728">63.5</cx:pt>
          <cx:pt idx="1729">63.200000000000003</cx:pt>
          <cx:pt idx="1730">63</cx:pt>
          <cx:pt idx="1731">62.799999999999997</cx:pt>
          <cx:pt idx="1732">77.799999999999997</cx:pt>
          <cx:pt idx="1733">77.599999999999994</cx:pt>
          <cx:pt idx="1734">77.5</cx:pt>
          <cx:pt idx="1735">77.200000000000003</cx:pt>
          <cx:pt idx="1736">77.299999999999997</cx:pt>
          <cx:pt idx="1737">76.5</cx:pt>
          <cx:pt idx="1738">76.799999999999997</cx:pt>
          <cx:pt idx="1739">76.5</cx:pt>
          <cx:pt idx="1740">76.400000000000006</cx:pt>
          <cx:pt idx="1741">76.200000000000003</cx:pt>
          <cx:pt idx="1742">75.799999999999997</cx:pt>
          <cx:pt idx="1743">75.799999999999997</cx:pt>
          <cx:pt idx="1744">75.5</cx:pt>
          <cx:pt idx="1745">75.700000000000003</cx:pt>
          <cx:pt idx="1746">75.5</cx:pt>
          <cx:pt idx="1747">75.700000000000003</cx:pt>
          <cx:pt idx="1748">62.700000000000003</cx:pt>
          <cx:pt idx="1749">62.399999999999999</cx:pt>
          <cx:pt idx="1750">62.200000000000003</cx:pt>
          <cx:pt idx="1751">62</cx:pt>
          <cx:pt idx="1752">61.799999999999997</cx:pt>
          <cx:pt idx="1753">61.600000000000001</cx:pt>
          <cx:pt idx="1754">61.399999999999999</cx:pt>
          <cx:pt idx="1755">61.100000000000001</cx:pt>
          <cx:pt idx="1756">68</cx:pt>
          <cx:pt idx="1757">64</cx:pt>
          <cx:pt idx="1758">59.899999999999999</cx:pt>
          <cx:pt idx="1759">59.600000000000001</cx:pt>
          <cx:pt idx="1760">59.299999999999997</cx:pt>
          <cx:pt idx="1761">59.100000000000001</cx:pt>
          <cx:pt idx="1762">58.899999999999999</cx:pt>
          <cx:pt idx="1763">74</cx:pt>
          <cx:pt idx="1764">73.900000000000006</cx:pt>
          <cx:pt idx="1765">73.799999999999997</cx:pt>
          <cx:pt idx="1766">73.599999999999994</cx:pt>
          <cx:pt idx="1767">73.400000000000006</cx:pt>
          <cx:pt idx="1768">73.200000000000003</cx:pt>
          <cx:pt idx="1769">73</cx:pt>
          <cx:pt idx="1770">72.700000000000003</cx:pt>
          <cx:pt idx="1771">72.5</cx:pt>
          <cx:pt idx="1772">72.299999999999997</cx:pt>
          <cx:pt idx="1773">72.099999999999994</cx:pt>
          <cx:pt idx="1774">71.900000000000006</cx:pt>
          <cx:pt idx="1775">71.700000000000003</cx:pt>
          <cx:pt idx="1776">71.5</cx:pt>
          <cx:pt idx="1777">71.200000000000003</cx:pt>
          <cx:pt idx="1778">79</cx:pt>
          <cx:pt idx="1779">75.5</cx:pt>
          <cx:pt idx="1780">75.299999999999997</cx:pt>
          <cx:pt idx="1781">75.299999999999997</cx:pt>
          <cx:pt idx="1782">74.900000000000006</cx:pt>
          <cx:pt idx="1783">74.5</cx:pt>
          <cx:pt idx="1784">73.700000000000003</cx:pt>
          <cx:pt idx="1785">73.799999999999997</cx:pt>
          <cx:pt idx="1786">73.900000000000006</cx:pt>
          <cx:pt idx="1787">74</cx:pt>
          <cx:pt idx="1788">74.200000000000003</cx:pt>
          <cx:pt idx="1789">72.799999999999997</cx:pt>
          <cx:pt idx="1790">72.200000000000003</cx:pt>
          <cx:pt idx="1791">72.099999999999994</cx:pt>
          <cx:pt idx="1792">72.599999999999994</cx:pt>
          <cx:pt idx="1793">72.400000000000006</cx:pt>
          <cx:pt idx="1794">71.400000000000006</cx:pt>
          <cx:pt idx="1795">68.5</cx:pt>
          <cx:pt idx="1796">68.400000000000006</cx:pt>
          <cx:pt idx="1797">68.099999999999994</cx:pt>
          <cx:pt idx="1798">68.099999999999994</cx:pt>
          <cx:pt idx="1799">68</cx:pt>
          <cx:pt idx="1800">67.900000000000006</cx:pt>
          <cx:pt idx="1801">68</cx:pt>
          <cx:pt idx="1802">67.5</cx:pt>
          <cx:pt idx="1803">67.5</cx:pt>
          <cx:pt idx="1804">67.299999999999997</cx:pt>
          <cx:pt idx="1805">67</cx:pt>
          <cx:pt idx="1806">67.299999999999997</cx:pt>
          <cx:pt idx="1807">67.200000000000003</cx:pt>
          <cx:pt idx="1808">66.799999999999997</cx:pt>
          <cx:pt idx="1809">66.799999999999997</cx:pt>
          <cx:pt idx="1810">66.799999999999997</cx:pt>
          <cx:pt idx="1811">77.5</cx:pt>
          <cx:pt idx="1812">77.299999999999997</cx:pt>
          <cx:pt idx="1813">77.099999999999994</cx:pt>
          <cx:pt idx="1814">76.799999999999997</cx:pt>
          <cx:pt idx="1815">76.700000000000003</cx:pt>
          <cx:pt idx="1816">76.299999999999997</cx:pt>
          <cx:pt idx="1817">75.700000000000003</cx:pt>
          <cx:pt idx="1818">75.5</cx:pt>
          <cx:pt idx="1819">75.299999999999997</cx:pt>
          <cx:pt idx="1820">75.200000000000003</cx:pt>
          <cx:pt idx="1821">75</cx:pt>
          <cx:pt idx="1822">74.900000000000006</cx:pt>
          <cx:pt idx="1823">74.700000000000003</cx:pt>
          <cx:pt idx="1824">74.5</cx:pt>
          <cx:pt idx="1825">74.200000000000003</cx:pt>
          <cx:pt idx="1826">73.700000000000003</cx:pt>
          <cx:pt idx="1827">81.099999999999994</cx:pt>
          <cx:pt idx="1828">89</cx:pt>
          <cx:pt idx="1829">86</cx:pt>
          <cx:pt idx="1830">83</cx:pt>
          <cx:pt idx="1831">82</cx:pt>
          <cx:pt idx="1832">79.599999999999994</cx:pt>
          <cx:pt idx="1833">79.299999999999997</cx:pt>
          <cx:pt idx="1834">79</cx:pt>
          <cx:pt idx="1835">78.700000000000003</cx:pt>
          <cx:pt idx="1836">78.5</cx:pt>
          <cx:pt idx="1837">77.700000000000003</cx:pt>
          <cx:pt idx="1838">78</cx:pt>
          <cx:pt idx="1839">77.299999999999997</cx:pt>
          <cx:pt idx="1840">77.200000000000003</cx:pt>
          <cx:pt idx="1841">76.900000000000006</cx:pt>
          <cx:pt idx="1842">76.599999999999994</cx:pt>
          <cx:pt idx="1843">78.200000000000003</cx:pt>
          <cx:pt idx="1844">78.099999999999994</cx:pt>
          <cx:pt idx="1845">77.900000000000006</cx:pt>
          <cx:pt idx="1846">77.799999999999997</cx:pt>
          <cx:pt idx="1847">77.5</cx:pt>
          <cx:pt idx="1848">77.299999999999997</cx:pt>
          <cx:pt idx="1849">77</cx:pt>
          <cx:pt idx="1850">76.799999999999997</cx:pt>
          <cx:pt idx="1851">76.700000000000003</cx:pt>
          <cx:pt idx="1852">76.599999999999994</cx:pt>
          <cx:pt idx="1853">76.599999999999994</cx:pt>
          <cx:pt idx="1854">76.599999999999994</cx:pt>
          <cx:pt idx="1855">76.5</cx:pt>
          <cx:pt idx="1856">76.400000000000006</cx:pt>
          <cx:pt idx="1857">76.299999999999997</cx:pt>
          <cx:pt idx="1858">76.200000000000003</cx:pt>
          <cx:pt idx="1859">75</cx:pt>
          <cx:pt idx="1860">74.799999999999997</cx:pt>
          <cx:pt idx="1861">74.599999999999994</cx:pt>
          <cx:pt idx="1862">74.400000000000006</cx:pt>
          <cx:pt idx="1863">74.299999999999997</cx:pt>
          <cx:pt idx="1864">73.400000000000006</cx:pt>
          <cx:pt idx="1865">73.099999999999994</cx:pt>
          <cx:pt idx="1866">73.099999999999994</cx:pt>
          <cx:pt idx="1867">72.900000000000006</cx:pt>
          <cx:pt idx="1868">72.5</cx:pt>
          <cx:pt idx="1869">71.900000000000006</cx:pt>
          <cx:pt idx="1870">71.700000000000003</cx:pt>
          <cx:pt idx="1871">71.099999999999994</cx:pt>
          <cx:pt idx="1872">77</cx:pt>
          <cx:pt idx="1873">78</cx:pt>
          <cx:pt idx="1874">77</cx:pt>
          <cx:pt idx="1875">75</cx:pt>
          <cx:pt idx="1876">73</cx:pt>
          <cx:pt idx="1877">70</cx:pt>
          <cx:pt idx="1878">69.599999999999994</cx:pt>
          <cx:pt idx="1879">69.400000000000006</cx:pt>
          <cx:pt idx="1880">68.400000000000006</cx:pt>
          <cx:pt idx="1881">68.200000000000003</cx:pt>
          <cx:pt idx="1882">67.5</cx:pt>
          <cx:pt idx="1883">67.299999999999997</cx:pt>
          <cx:pt idx="1884">66.400000000000006</cx:pt>
          <cx:pt idx="1885">65</cx:pt>
          <cx:pt idx="1886">64.900000000000006</cx:pt>
          <cx:pt idx="1887">64.599999999999994</cx:pt>
          <cx:pt idx="1888">64.799999999999997</cx:pt>
          <cx:pt idx="1889">65.099999999999994</cx:pt>
          <cx:pt idx="1890">65</cx:pt>
          <cx:pt idx="1891">66.099999999999994</cx:pt>
          <cx:pt idx="1892">65.700000000000003</cx:pt>
          <cx:pt idx="1893">65.200000000000003</cx:pt>
          <cx:pt idx="1894">64.599999999999994</cx:pt>
          <cx:pt idx="1895">63.799999999999997</cx:pt>
          <cx:pt idx="1896">62.799999999999997</cx:pt>
          <cx:pt idx="1897">61</cx:pt>
          <cx:pt idx="1898">68</cx:pt>
          <cx:pt idx="1899">59.600000000000001</cx:pt>
          <cx:pt idx="1900">57.600000000000001</cx:pt>
          <cx:pt idx="1901">55.299999999999997</cx:pt>
          <cx:pt idx="1902">53.399999999999999</cx:pt>
          <cx:pt idx="1903">52</cx:pt>
          <cx:pt idx="1904">57</cx:pt>
          <cx:pt idx="1905">48.600000000000001</cx:pt>
          <cx:pt idx="1906">48.299999999999997</cx:pt>
          <cx:pt idx="1907">74</cx:pt>
          <cx:pt idx="1908">73.799999999999997</cx:pt>
          <cx:pt idx="1909">73.599999999999994</cx:pt>
          <cx:pt idx="1910">73.200000000000003</cx:pt>
          <cx:pt idx="1911">73</cx:pt>
          <cx:pt idx="1912">72.599999999999994</cx:pt>
          <cx:pt idx="1913">76</cx:pt>
          <cx:pt idx="1914">72.5</cx:pt>
          <cx:pt idx="1915">72.200000000000003</cx:pt>
          <cx:pt idx="1916">72</cx:pt>
          <cx:pt idx="1917">71.599999999999994</cx:pt>
          <cx:pt idx="1918">71.400000000000006</cx:pt>
          <cx:pt idx="1919">79</cx:pt>
          <cx:pt idx="1920">76</cx:pt>
          <cx:pt idx="1921">75</cx:pt>
          <cx:pt idx="1922">72</cx:pt>
          <cx:pt idx="1923">67.5</cx:pt>
          <cx:pt idx="1924">67.299999999999997</cx:pt>
          <cx:pt idx="1925">67.099999999999994</cx:pt>
          <cx:pt idx="1926">66.900000000000006</cx:pt>
          <cx:pt idx="1927">66.599999999999994</cx:pt>
          <cx:pt idx="1928">66.200000000000003</cx:pt>
          <cx:pt idx="1929">65.799999999999997</cx:pt>
          <cx:pt idx="1930">65.400000000000006</cx:pt>
          <cx:pt idx="1931">65.099999999999994</cx:pt>
          <cx:pt idx="1932">64.700000000000003</cx:pt>
          <cx:pt idx="1933">64.299999999999997</cx:pt>
          <cx:pt idx="1934">63.799999999999997</cx:pt>
          <cx:pt idx="1935">63.399999999999999</cx:pt>
          <cx:pt idx="1936">63.100000000000001</cx:pt>
          <cx:pt idx="1937">62.799999999999997</cx:pt>
          <cx:pt idx="1938">74.5</cx:pt>
          <cx:pt idx="1939">74.400000000000006</cx:pt>
          <cx:pt idx="1940">74.299999999999997</cx:pt>
          <cx:pt idx="1941">74.099999999999994</cx:pt>
          <cx:pt idx="1942">73.900000000000006</cx:pt>
          <cx:pt idx="1943">73.700000000000003</cx:pt>
          <cx:pt idx="1944">73.400000000000006</cx:pt>
          <cx:pt idx="1945">73.299999999999997</cx:pt>
          <cx:pt idx="1946">73.200000000000003</cx:pt>
          <cx:pt idx="1947">73.200000000000003</cx:pt>
          <cx:pt idx="1948">73.099999999999994</cx:pt>
          <cx:pt idx="1949">73.099999999999994</cx:pt>
          <cx:pt idx="1950">73</cx:pt>
          <cx:pt idx="1951">72.900000000000006</cx:pt>
          <cx:pt idx="1952">72.799999999999997</cx:pt>
          <cx:pt idx="1953">72.599999999999994</cx:pt>
          <cx:pt idx="1954">66.700000000000003</cx:pt>
          <cx:pt idx="1955">66.400000000000006</cx:pt>
          <cx:pt idx="1956">66</cx:pt>
          <cx:pt idx="1957">65.599999999999994</cx:pt>
          <cx:pt idx="1958">64.900000000000006</cx:pt>
          <cx:pt idx="1959">64.299999999999997</cx:pt>
          <cx:pt idx="1960">63.5</cx:pt>
          <cx:pt idx="1961">62.799999999999997</cx:pt>
          <cx:pt idx="1962">62.100000000000001</cx:pt>
          <cx:pt idx="1963">61.299999999999997</cx:pt>
          <cx:pt idx="1964">65</cx:pt>
          <cx:pt idx="1965">59.700000000000003</cx:pt>
          <cx:pt idx="1966">59</cx:pt>
          <cx:pt idx="1967">58.399999999999999</cx:pt>
          <cx:pt idx="1968">57.899999999999999</cx:pt>
          <cx:pt idx="1969">57.5</cx:pt>
          <cx:pt idx="1970">75.599999999999994</cx:pt>
          <cx:pt idx="1971">75.400000000000006</cx:pt>
          <cx:pt idx="1972">75.299999999999997</cx:pt>
          <cx:pt idx="1973">74.900000000000006</cx:pt>
          <cx:pt idx="1974">74.599999999999994</cx:pt>
          <cx:pt idx="1975">74.400000000000006</cx:pt>
          <cx:pt idx="1976">74.099999999999994</cx:pt>
          <cx:pt idx="1977">74</cx:pt>
          <cx:pt idx="1978">73.799999999999997</cx:pt>
          <cx:pt idx="1979">73.599999999999994</cx:pt>
          <cx:pt idx="1980">73</cx:pt>
          <cx:pt idx="1981">73</cx:pt>
          <cx:pt idx="1982">73</cx:pt>
          <cx:pt idx="1983">72.900000000000006</cx:pt>
          <cx:pt idx="1984">73.099999999999994</cx:pt>
          <cx:pt idx="1985">72.599999999999994</cx:pt>
          <cx:pt idx="1986">73.200000000000003</cx:pt>
          <cx:pt idx="1987">73</cx:pt>
          <cx:pt idx="1988">72.900000000000006</cx:pt>
          <cx:pt idx="1989">72.700000000000003</cx:pt>
          <cx:pt idx="1990">72.599999999999994</cx:pt>
          <cx:pt idx="1991">72.400000000000006</cx:pt>
          <cx:pt idx="1992">72.299999999999997</cx:pt>
          <cx:pt idx="1993">72.200000000000003</cx:pt>
          <cx:pt idx="1994">72.200000000000003</cx:pt>
          <cx:pt idx="1995">72.200000000000003</cx:pt>
          <cx:pt idx="1996">72.200000000000003</cx:pt>
          <cx:pt idx="1997">72.099999999999994</cx:pt>
          <cx:pt idx="1998">72.099999999999994</cx:pt>
          <cx:pt idx="1999">72.099999999999994</cx:pt>
          <cx:pt idx="2000">72</cx:pt>
          <cx:pt idx="2001">71.799999999999997</cx:pt>
          <cx:pt idx="2002">51</cx:pt>
          <cx:pt idx="2003">48.100000000000001</cx:pt>
          <cx:pt idx="2004">54</cx:pt>
          <cx:pt idx="2005">49.700000000000003</cx:pt>
          <cx:pt idx="2006">48.899999999999999</cx:pt>
          <cx:pt idx="2007">48.100000000000001</cx:pt>
          <cx:pt idx="2008">47.100000000000001</cx:pt>
          <cx:pt idx="2009">46.200000000000003</cx:pt>
          <cx:pt idx="2010">45.299999999999997</cx:pt>
          <cx:pt idx="2011">44.299999999999997</cx:pt>
          <cx:pt idx="2012">43.299999999999997</cx:pt>
          <cx:pt idx="2013">42.299999999999997</cx:pt>
          <cx:pt idx="2014">41.5</cx:pt>
          <cx:pt idx="2015">48</cx:pt>
          <cx:pt idx="2016">41</cx:pt>
          <cx:pt idx="2017">39</cx:pt>
          <cx:pt idx="2018">83.099999999999994</cx:pt>
          <cx:pt idx="2019">82.900000000000006</cx:pt>
          <cx:pt idx="2020">82.700000000000003</cx:pt>
          <cx:pt idx="2021">82.5</cx:pt>
          <cx:pt idx="2022">82.200000000000003</cx:pt>
          <cx:pt idx="2023">82</cx:pt>
          <cx:pt idx="2024">81.700000000000003</cx:pt>
          <cx:pt idx="2025">81.400000000000006</cx:pt>
          <cx:pt idx="2026">81.099999999999994</cx:pt>
          <cx:pt idx="2027">87</cx:pt>
          <cx:pt idx="2028">82</cx:pt>
          <cx:pt idx="2029">79.700000000000003</cx:pt>
          <cx:pt idx="2030">79.299999999999997</cx:pt>
          <cx:pt idx="2031">79</cx:pt>
          <cx:pt idx="2032">78.700000000000003</cx:pt>
          <cx:pt idx="2033">78.299999999999997</cx:pt>
          <cx:pt idx="2034">88</cx:pt>
          <cx:pt idx="2035">87</cx:pt>
          <cx:pt idx="2036">85</cx:pt>
          <cx:pt idx="2037">82</cx:pt>
          <cx:pt idx="2038">79.799999999999997</cx:pt>
          <cx:pt idx="2039">79.5</cx:pt>
          <cx:pt idx="2040">79.099999999999994</cx:pt>
          <cx:pt idx="2041">78.900000000000006</cx:pt>
          <cx:pt idx="2042">78.299999999999997</cx:pt>
          <cx:pt idx="2043">78.099999999999994</cx:pt>
          <cx:pt idx="2044">77.5</cx:pt>
          <cx:pt idx="2045">77.200000000000003</cx:pt>
          <cx:pt idx="2046">76.5</cx:pt>
          <cx:pt idx="2047">76.599999999999994</cx:pt>
          <cx:pt idx="2048">76.200000000000003</cx:pt>
          <cx:pt idx="2049">76</cx:pt>
          <cx:pt idx="2050">69.200000000000003</cx:pt>
          <cx:pt idx="2051">68.799999999999997</cx:pt>
          <cx:pt idx="2052">68.799999999999997</cx:pt>
          <cx:pt idx="2053">68.700000000000003</cx:pt>
          <cx:pt idx="2054">68.5</cx:pt>
          <cx:pt idx="2055">68.299999999999997</cx:pt>
          <cx:pt idx="2056">68.099999999999994</cx:pt>
          <cx:pt idx="2057">68</cx:pt>
          <cx:pt idx="2058">67.599999999999994</cx:pt>
          <cx:pt idx="2059">67.599999999999994</cx:pt>
          <cx:pt idx="2060">67.400000000000006</cx:pt>
          <cx:pt idx="2061">67.099999999999994</cx:pt>
          <cx:pt idx="2062">66.799999999999997</cx:pt>
          <cx:pt idx="2063">66.5</cx:pt>
          <cx:pt idx="2064">66.200000000000003</cx:pt>
          <cx:pt idx="2065">65.799999999999997</cx:pt>
          <cx:pt idx="2066">55</cx:pt>
          <cx:pt idx="2067">54.299999999999997</cx:pt>
          <cx:pt idx="2068">54.200000000000003</cx:pt>
          <cx:pt idx="2069">62.899999999999999</cx:pt>
          <cx:pt idx="2070">62</cx:pt>
          <cx:pt idx="2071">69</cx:pt>
          <cx:pt idx="2072">59.200000000000003</cx:pt>
          <cx:pt idx="2073">58.899999999999999</cx:pt>
          <cx:pt idx="2074">58</cx:pt>
          <cx:pt idx="2075">56.5</cx:pt>
          <cx:pt idx="2076">55.299999999999997</cx:pt>
          <cx:pt idx="2077">54.5</cx:pt>
          <cx:pt idx="2078">54</cx:pt>
          <cx:pt idx="2079">53.799999999999997</cx:pt>
          <cx:pt idx="2080">53.700000000000003</cx:pt>
          <cx:pt idx="2081">54</cx:pt>
          <cx:pt idx="2082">54.899999999999999</cx:pt>
          <cx:pt idx="2083">56</cx:pt>
          <cx:pt idx="2084">57.299999999999997</cx:pt>
          <cx:pt idx="2085">57.299999999999997</cx:pt>
          <cx:pt idx="2086">56.600000000000001</cx:pt>
          <cx:pt idx="2087">56.399999999999999</cx:pt>
          <cx:pt idx="2088">56</cx:pt>
          <cx:pt idx="2089">55.399999999999999</cx:pt>
          <cx:pt idx="2090">55</cx:pt>
          <cx:pt idx="2091">54.299999999999997</cx:pt>
          <cx:pt idx="2092">53.600000000000001</cx:pt>
          <cx:pt idx="2093">82.799999999999997</cx:pt>
          <cx:pt idx="2094">82.599999999999994</cx:pt>
          <cx:pt idx="2095">82.400000000000006</cx:pt>
          <cx:pt idx="2096">82</cx:pt>
          <cx:pt idx="2097">82.099999999999994</cx:pt>
          <cx:pt idx="2098">81.900000000000006</cx:pt>
          <cx:pt idx="2099">81.599999999999994</cx:pt>
          <cx:pt idx="2100">81.299999999999997</cx:pt>
          <cx:pt idx="2101">89</cx:pt>
          <cx:pt idx="2102">88</cx:pt>
          <cx:pt idx="2103">81</cx:pt>
          <cx:pt idx="2104">81</cx:pt>
          <cx:pt idx="2105">79.400000000000006</cx:pt>
          <cx:pt idx="2106">79.5</cx:pt>
          <cx:pt idx="2107">79.400000000000006</cx:pt>
          <cx:pt idx="2108">79.099999999999994</cx:pt>
          <cx:pt idx="2109">74.900000000000006</cx:pt>
          <cx:pt idx="2110">74.700000000000003</cx:pt>
          <cx:pt idx="2111">74.599999999999994</cx:pt>
          <cx:pt idx="2112">74.5</cx:pt>
          <cx:pt idx="2113">74.5</cx:pt>
          <cx:pt idx="2114">74.5</cx:pt>
          <cx:pt idx="2115">71.799999999999997</cx:pt>
          <cx:pt idx="2116">72.299999999999997</cx:pt>
          <cx:pt idx="2117">73.700000000000003</cx:pt>
          <cx:pt idx="2118">73.799999999999997</cx:pt>
          <cx:pt idx="2119">74.200000000000003</cx:pt>
          <cx:pt idx="2120">69.099999999999994</cx:pt>
          <cx:pt idx="2121">73.900000000000006</cx:pt>
          <cx:pt idx="2122">73.700000000000003</cx:pt>
          <cx:pt idx="2123">72.700000000000003</cx:pt>
          <cx:pt idx="2124">71.5</cx:pt>
          <cx:pt idx="2125">64.099999999999994</cx:pt>
          <cx:pt idx="2126">63.799999999999997</cx:pt>
          <cx:pt idx="2127">63.5</cx:pt>
          <cx:pt idx="2128">63.200000000000003</cx:pt>
          <cx:pt idx="2129">62.700000000000003</cx:pt>
          <cx:pt idx="2130">62.5</cx:pt>
          <cx:pt idx="2131">62</cx:pt>
          <cx:pt idx="2132">61.799999999999997</cx:pt>
          <cx:pt idx="2133">61.399999999999999</cx:pt>
          <cx:pt idx="2134">61</cx:pt>
          <cx:pt idx="2135">67</cx:pt>
          <cx:pt idx="2136">59.700000000000003</cx:pt>
          <cx:pt idx="2137">59.600000000000001</cx:pt>
          <cx:pt idx="2138">59.399999999999999</cx:pt>
          <cx:pt idx="2139">58.899999999999999</cx:pt>
          <cx:pt idx="2140">58.600000000000001</cx:pt>
          <cx:pt idx="2141">71.599999999999994</cx:pt>
          <cx:pt idx="2142">71.400000000000006</cx:pt>
          <cx:pt idx="2143">71.200000000000003</cx:pt>
          <cx:pt idx="2144">71.299999999999997</cx:pt>
          <cx:pt idx="2145">76</cx:pt>
          <cx:pt idx="2146">73</cx:pt>
          <cx:pt idx="2147">70</cx:pt>
          <cx:pt idx="2148">69.799999999999997</cx:pt>
          <cx:pt idx="2149">69.5</cx:pt>
          <cx:pt idx="2150">69.299999999999997</cx:pt>
          <cx:pt idx="2151">68.900000000000006</cx:pt>
          <cx:pt idx="2152">68.299999999999997</cx:pt>
          <cx:pt idx="2153">68</cx:pt>
          <cx:pt idx="2154">67.900000000000006</cx:pt>
          <cx:pt idx="2155">67.700000000000003</cx:pt>
          <cx:pt idx="2156">67.400000000000006</cx:pt>
          <cx:pt idx="2157">58.899999999999999</cx:pt>
          <cx:pt idx="2158">58.399999999999999</cx:pt>
          <cx:pt idx="2159">57.600000000000001</cx:pt>
          <cx:pt idx="2160">56.5</cx:pt>
          <cx:pt idx="2161">55</cx:pt>
          <cx:pt idx="2162">53.600000000000001</cx:pt>
          <cx:pt idx="2163">52.600000000000001</cx:pt>
          <cx:pt idx="2164">51.399999999999999</cx:pt>
          <cx:pt idx="2165">50</cx:pt>
          <cx:pt idx="2166">47.799999999999997</cx:pt>
          <cx:pt idx="2167">46</cx:pt>
          <cx:pt idx="2168">45.600000000000001</cx:pt>
          <cx:pt idx="2169">45.899999999999999</cx:pt>
          <cx:pt idx="2170">46.399999999999999</cx:pt>
          <cx:pt idx="2171">47.100000000000001</cx:pt>
          <cx:pt idx="2172">48.399999999999999</cx:pt>
          <cx:pt idx="2173">82.400000000000006</cx:pt>
          <cx:pt idx="2174">82.299999999999997</cx:pt>
          <cx:pt idx="2175">81.900000000000006</cx:pt>
          <cx:pt idx="2176">81.700000000000003</cx:pt>
          <cx:pt idx="2177">81.700000000000003</cx:pt>
          <cx:pt idx="2178">81.5</cx:pt>
          <cx:pt idx="2179">81.400000000000006</cx:pt>
          <cx:pt idx="2180">81.099999999999994</cx:pt>
          <cx:pt idx="2181">89</cx:pt>
          <cx:pt idx="2182">88</cx:pt>
          <cx:pt idx="2183">85</cx:pt>
          <cx:pt idx="2184">83</cx:pt>
          <cx:pt idx="2185">82</cx:pt>
          <cx:pt idx="2186">79.900000000000006</cx:pt>
          <cx:pt idx="2187">79.799999999999997</cx:pt>
          <cx:pt idx="2188">79.599999999999994</cx:pt>
          <cx:pt idx="2189">83.400000000000006</cx:pt>
          <cx:pt idx="2190">83.200000000000003</cx:pt>
          <cx:pt idx="2191">83</cx:pt>
          <cx:pt idx="2192">82.700000000000003</cx:pt>
          <cx:pt idx="2193">82.599999999999994</cx:pt>
          <cx:pt idx="2194">82.299999999999997</cx:pt>
          <cx:pt idx="2195">82.099999999999994</cx:pt>
          <cx:pt idx="2196">82</cx:pt>
          <cx:pt idx="2197">81.700000000000003</cx:pt>
          <cx:pt idx="2198">81.5</cx:pt>
          <cx:pt idx="2199">81.099999999999994</cx:pt>
          <cx:pt idx="2200">81</cx:pt>
          <cx:pt idx="2201">85</cx:pt>
          <cx:pt idx="2202">84</cx:pt>
          <cx:pt idx="2203">82</cx:pt>
          <cx:pt idx="2204">79.700000000000003</cx:pt>
          <cx:pt idx="2205">73.799999999999997</cx:pt>
          <cx:pt idx="2206">73.700000000000003</cx:pt>
          <cx:pt idx="2207">73.5</cx:pt>
          <cx:pt idx="2208">73.200000000000003</cx:pt>
          <cx:pt idx="2209">73</cx:pt>
          <cx:pt idx="2210">72.799999999999997</cx:pt>
          <cx:pt idx="2211">72.700000000000003</cx:pt>
          <cx:pt idx="2212">72.599999999999994</cx:pt>
          <cx:pt idx="2213">69.700000000000003</cx:pt>
          <cx:pt idx="2214">69.599999999999994</cx:pt>
          <cx:pt idx="2215">69.299999999999997</cx:pt>
          <cx:pt idx="2216">68.799999999999997</cx:pt>
          <cx:pt idx="2217">68.099999999999994</cx:pt>
          <cx:pt idx="2218">67.299999999999997</cx:pt>
          <cx:pt idx="2219">66.700000000000003</cx:pt>
          <cx:pt idx="2220">66.400000000000006</cx:pt>
          <cx:pt idx="2221">66.099999999999994</cx:pt>
          <cx:pt idx="2222">65.900000000000006</cx:pt>
          <cx:pt idx="2223">65.5</cx:pt>
          <cx:pt idx="2224">65.900000000000006</cx:pt>
          <cx:pt idx="2225">65.200000000000003</cx:pt>
          <cx:pt idx="2226">64.299999999999997</cx:pt>
          <cx:pt idx="2227">64</cx:pt>
          <cx:pt idx="2228">63.700000000000003</cx:pt>
          <cx:pt idx="2229">74.900000000000006</cx:pt>
          <cx:pt idx="2230">74.599999999999994</cx:pt>
          <cx:pt idx="2231">74.5</cx:pt>
          <cx:pt idx="2232">74.299999999999997</cx:pt>
          <cx:pt idx="2233">74.099999999999994</cx:pt>
          <cx:pt idx="2234">73.900000000000006</cx:pt>
          <cx:pt idx="2235">73.700000000000003</cx:pt>
          <cx:pt idx="2236">73.5</cx:pt>
          <cx:pt idx="2237">73.299999999999997</cx:pt>
          <cx:pt idx="2238">73</cx:pt>
          <cx:pt idx="2239">72.5</cx:pt>
          <cx:pt idx="2240">71.599999999999994</cx:pt>
          <cx:pt idx="2241">71.700000000000003</cx:pt>
          <cx:pt idx="2242">71.400000000000006</cx:pt>
          <cx:pt idx="2243">71.200000000000003</cx:pt>
          <cx:pt idx="2244">71.099999999999994</cx:pt>
          <cx:pt idx="2245">68.299999999999997</cx:pt>
          <cx:pt idx="2246">68</cx:pt>
          <cx:pt idx="2247">67.700000000000003</cx:pt>
          <cx:pt idx="2248">67.400000000000006</cx:pt>
          <cx:pt idx="2249">67.200000000000003</cx:pt>
          <cx:pt idx="2250">66.900000000000006</cx:pt>
          <cx:pt idx="2251">66.599999999999994</cx:pt>
          <cx:pt idx="2252">66.200000000000003</cx:pt>
          <cx:pt idx="2253">65.799999999999997</cx:pt>
          <cx:pt idx="2254">64.900000000000006</cx:pt>
          <cx:pt idx="2255">63.700000000000003</cx:pt>
          <cx:pt idx="2256">62.299999999999997</cx:pt>
          <cx:pt idx="2257">61</cx:pt>
          <cx:pt idx="2258">62</cx:pt>
          <cx:pt idx="2259">59.399999999999999</cx:pt>
          <cx:pt idx="2260">58.700000000000003</cx:pt>
          <cx:pt idx="2261">59.899999999999999</cx:pt>
          <cx:pt idx="2262">59.700000000000003</cx:pt>
          <cx:pt idx="2263">59.399999999999999</cx:pt>
          <cx:pt idx="2264">58.899999999999999</cx:pt>
          <cx:pt idx="2265">58.299999999999997</cx:pt>
          <cx:pt idx="2266">57.399999999999999</cx:pt>
          <cx:pt idx="2267">56.700000000000003</cx:pt>
          <cx:pt idx="2268">56.200000000000003</cx:pt>
          <cx:pt idx="2269">55.899999999999999</cx:pt>
          <cx:pt idx="2270">55.700000000000003</cx:pt>
          <cx:pt idx="2271">55</cx:pt>
          <cx:pt idx="2272">54.899999999999999</cx:pt>
          <cx:pt idx="2273">54.700000000000003</cx:pt>
          <cx:pt idx="2274">54.700000000000003</cx:pt>
          <cx:pt idx="2275">54.600000000000001</cx:pt>
          <cx:pt idx="2276">54.600000000000001</cx:pt>
          <cx:pt idx="2277">73.5</cx:pt>
          <cx:pt idx="2278">73.299999999999997</cx:pt>
          <cx:pt idx="2279">73.200000000000003</cx:pt>
          <cx:pt idx="2280">73</cx:pt>
          <cx:pt idx="2281">72.900000000000006</cx:pt>
          <cx:pt idx="2282">72.799999999999997</cx:pt>
          <cx:pt idx="2283">72.5</cx:pt>
          <cx:pt idx="2284">72.599999999999994</cx:pt>
          <cx:pt idx="2285">72.5</cx:pt>
          <cx:pt idx="2286">72.400000000000006</cx:pt>
          <cx:pt idx="2287">72.299999999999997</cx:pt>
          <cx:pt idx="2288">72.200000000000003</cx:pt>
          <cx:pt idx="2289">72</cx:pt>
          <cx:pt idx="2290">71.900000000000006</cx:pt>
          <cx:pt idx="2291">71.799999999999997</cx:pt>
          <cx:pt idx="2292">71.599999999999994</cx:pt>
          <cx:pt idx="2293">71.200000000000003</cx:pt>
          <cx:pt idx="2294">71.099999999999994</cx:pt>
          <cx:pt idx="2295">71</cx:pt>
          <cx:pt idx="2296">78</cx:pt>
          <cx:pt idx="2297">76</cx:pt>
          <cx:pt idx="2298">74</cx:pt>
          <cx:pt idx="2299">71</cx:pt>
          <cx:pt idx="2300">69.900000000000006</cx:pt>
          <cx:pt idx="2301">69.700000000000003</cx:pt>
          <cx:pt idx="2302">69.599999999999994</cx:pt>
          <cx:pt idx="2303">69.5</cx:pt>
          <cx:pt idx="2304">69.400000000000006</cx:pt>
          <cx:pt idx="2305">69.299999999999997</cx:pt>
          <cx:pt idx="2306">69.200000000000003</cx:pt>
          <cx:pt idx="2307">69.099999999999994</cx:pt>
          <cx:pt idx="2308">69.099999999999994</cx:pt>
          <cx:pt idx="2309">75.299999999999997</cx:pt>
          <cx:pt idx="2310">75.099999999999994</cx:pt>
          <cx:pt idx="2311">74.900000000000006</cx:pt>
          <cx:pt idx="2312">74.900000000000006</cx:pt>
          <cx:pt idx="2313">74.799999999999997</cx:pt>
          <cx:pt idx="2314">74.799999999999997</cx:pt>
          <cx:pt idx="2315">74.700000000000003</cx:pt>
          <cx:pt idx="2316">74.700000000000003</cx:pt>
          <cx:pt idx="2317">74.599999999999994</cx:pt>
          <cx:pt idx="2318">74.400000000000006</cx:pt>
          <cx:pt idx="2319">74.200000000000003</cx:pt>
          <cx:pt idx="2320">74</cx:pt>
          <cx:pt idx="2321">73.700000000000003</cx:pt>
          <cx:pt idx="2322">73.5</cx:pt>
          <cx:pt idx="2323">73.200000000000003</cx:pt>
          <cx:pt idx="2324">72.900000000000006</cx:pt>
          <cx:pt idx="2325">75.799999999999997</cx:pt>
          <cx:pt idx="2326">75.5</cx:pt>
          <cx:pt idx="2327">75.200000000000003</cx:pt>
          <cx:pt idx="2328">74.799999999999997</cx:pt>
          <cx:pt idx="2329">74.5</cx:pt>
          <cx:pt idx="2330">74.200000000000003</cx:pt>
          <cx:pt idx="2331">73.900000000000006</cx:pt>
          <cx:pt idx="2332">73.5</cx:pt>
          <cx:pt idx="2333">73.200000000000003</cx:pt>
          <cx:pt idx="2334">72.799999999999997</cx:pt>
          <cx:pt idx="2335">72.400000000000006</cx:pt>
          <cx:pt idx="2336">72</cx:pt>
          <cx:pt idx="2337">71.599999999999994</cx:pt>
          <cx:pt idx="2338">71.200000000000003</cx:pt>
          <cx:pt idx="2339">78</cx:pt>
          <cx:pt idx="2340">74</cx:pt>
          <cx:pt idx="2341">66.299999999999997</cx:pt>
          <cx:pt idx="2342">66</cx:pt>
          <cx:pt idx="2343">65.400000000000006</cx:pt>
          <cx:pt idx="2344">65.599999999999994</cx:pt>
          <cx:pt idx="2345">65.599999999999994</cx:pt>
          <cx:pt idx="2346">65.799999999999997</cx:pt>
          <cx:pt idx="2347">65.599999999999994</cx:pt>
          <cx:pt idx="2348">64.5</cx:pt>
          <cx:pt idx="2349">64.099999999999994</cx:pt>
          <cx:pt idx="2350">63.700000000000003</cx:pt>
          <cx:pt idx="2351">63.299999999999997</cx:pt>
          <cx:pt idx="2352">63.5</cx:pt>
          <cx:pt idx="2353">63.399999999999999</cx:pt>
          <cx:pt idx="2354">63.299999999999997</cx:pt>
          <cx:pt idx="2355">64</cx:pt>
          <cx:pt idx="2356">63.799999999999997</cx:pt>
          <cx:pt idx="2357">62.299999999999997</cx:pt>
          <cx:pt idx="2358">61.5</cx:pt>
          <cx:pt idx="2359">67</cx:pt>
          <cx:pt idx="2360">60</cx:pt>
          <cx:pt idx="2361">59.299999999999997</cx:pt>
          <cx:pt idx="2362">58.399999999999999</cx:pt>
          <cx:pt idx="2363">57.5</cx:pt>
          <cx:pt idx="2364">56.299999999999997</cx:pt>
          <cx:pt idx="2365">55.5</cx:pt>
          <cx:pt idx="2366">54.899999999999999</cx:pt>
          <cx:pt idx="2367">53.200000000000003</cx:pt>
          <cx:pt idx="2368">51.299999999999997</cx:pt>
          <cx:pt idx="2369">51</cx:pt>
          <cx:pt idx="2370">48.799999999999997</cx:pt>
          <cx:pt idx="2371">47.700000000000003</cx:pt>
          <cx:pt idx="2372">46.600000000000001</cx:pt>
          <cx:pt idx="2373">71.299999999999997</cx:pt>
          <cx:pt idx="2374">78</cx:pt>
          <cx:pt idx="2375">71</cx:pt>
          <cx:pt idx="2376">77</cx:pt>
          <cx:pt idx="2377">75</cx:pt>
          <cx:pt idx="2378">69.799999999999997</cx:pt>
          <cx:pt idx="2379">69.200000000000003</cx:pt>
          <cx:pt idx="2380">67.700000000000003</cx:pt>
          <cx:pt idx="2381">67.5</cx:pt>
          <cx:pt idx="2382">67.700000000000003</cx:pt>
          <cx:pt idx="2383">67</cx:pt>
          <cx:pt idx="2384">67.400000000000006</cx:pt>
          <cx:pt idx="2385">67.599999999999994</cx:pt>
          <cx:pt idx="2386">67.599999999999994</cx:pt>
          <cx:pt idx="2387">67.700000000000003</cx:pt>
          <cx:pt idx="2388">67.5</cx:pt>
          <cx:pt idx="2389">77.099999999999994</cx:pt>
          <cx:pt idx="2390">76.900000000000006</cx:pt>
          <cx:pt idx="2391">76.700000000000003</cx:pt>
          <cx:pt idx="2392">76.5</cx:pt>
          <cx:pt idx="2393">76.299999999999997</cx:pt>
          <cx:pt idx="2394">76.200000000000003</cx:pt>
          <cx:pt idx="2395">76</cx:pt>
          <cx:pt idx="2396">75.799999999999997</cx:pt>
          <cx:pt idx="2397">75.599999999999994</cx:pt>
          <cx:pt idx="2398">75.400000000000006</cx:pt>
          <cx:pt idx="2399">75.299999999999997</cx:pt>
          <cx:pt idx="2400">75.099999999999994</cx:pt>
          <cx:pt idx="2401">74.900000000000006</cx:pt>
          <cx:pt idx="2402">74.700000000000003</cx:pt>
          <cx:pt idx="2403">74.5</cx:pt>
          <cx:pt idx="2404">74.200000000000003</cx:pt>
          <cx:pt idx="2405">77</cx:pt>
          <cx:pt idx="2406">76.799999999999997</cx:pt>
          <cx:pt idx="2407">76.799999999999997</cx:pt>
          <cx:pt idx="2408">76.5</cx:pt>
          <cx:pt idx="2409">77</cx:pt>
          <cx:pt idx="2410">76.299999999999997</cx:pt>
          <cx:pt idx="2411">76.599999999999994</cx:pt>
          <cx:pt idx="2412">76.400000000000006</cx:pt>
          <cx:pt idx="2413">75.400000000000006</cx:pt>
          <cx:pt idx="2414">76.200000000000003</cx:pt>
          <cx:pt idx="2415">75.700000000000003</cx:pt>
          <cx:pt idx="2416">75.400000000000006</cx:pt>
          <cx:pt idx="2417">75.400000000000006</cx:pt>
          <cx:pt idx="2418">75.400000000000006</cx:pt>
          <cx:pt idx="2419">75.200000000000003</cx:pt>
          <cx:pt idx="2420">75.099999999999994</cx:pt>
          <cx:pt idx="2421">69.400000000000006</cx:pt>
          <cx:pt idx="2422">69.200000000000003</cx:pt>
          <cx:pt idx="2423">69.099999999999994</cx:pt>
          <cx:pt idx="2424">68.799999999999997</cx:pt>
          <cx:pt idx="2425">68.5</cx:pt>
          <cx:pt idx="2426">68.299999999999997</cx:pt>
          <cx:pt idx="2427">68</cx:pt>
          <cx:pt idx="2428">67.900000000000006</cx:pt>
          <cx:pt idx="2429">67.799999999999997</cx:pt>
          <cx:pt idx="2430">67.599999999999994</cx:pt>
          <cx:pt idx="2431">67.299999999999997</cx:pt>
          <cx:pt idx="2432">67.799999999999997</cx:pt>
          <cx:pt idx="2433">67.200000000000003</cx:pt>
          <cx:pt idx="2434">67.099999999999994</cx:pt>
          <cx:pt idx="2435">67.400000000000006</cx:pt>
          <cx:pt idx="2436">67.099999999999994</cx:pt>
          <cx:pt idx="2437">72</cx:pt>
          <cx:pt idx="2438">71.700000000000003</cx:pt>
          <cx:pt idx="2439">71.599999999999994</cx:pt>
          <cx:pt idx="2440">71.400000000000006</cx:pt>
          <cx:pt idx="2441">71.200000000000003</cx:pt>
          <cx:pt idx="2442">71</cx:pt>
          <cx:pt idx="2443">78</cx:pt>
          <cx:pt idx="2444">75</cx:pt>
          <cx:pt idx="2445">73</cx:pt>
          <cx:pt idx="2446">71</cx:pt>
          <cx:pt idx="2447">69.900000000000006</cx:pt>
          <cx:pt idx="2448">69.599999999999994</cx:pt>
          <cx:pt idx="2449">69.400000000000006</cx:pt>
          <cx:pt idx="2450">69.299999999999997</cx:pt>
          <cx:pt idx="2451">69.099999999999994</cx:pt>
          <cx:pt idx="2452">69</cx:pt>
          <cx:pt idx="2453">61.799999999999997</cx:pt>
          <cx:pt idx="2454">61.100000000000001</cx:pt>
          <cx:pt idx="2455">63</cx:pt>
          <cx:pt idx="2456">59.200000000000003</cx:pt>
          <cx:pt idx="2457">58.200000000000003</cx:pt>
          <cx:pt idx="2458">58</cx:pt>
          <cx:pt idx="2459">57.399999999999999</cx:pt>
          <cx:pt idx="2460">55.700000000000003</cx:pt>
          <cx:pt idx="2461">52.600000000000001</cx:pt>
          <cx:pt idx="2462">58</cx:pt>
          <cx:pt idx="2463">49.299999999999997</cx:pt>
          <cx:pt idx="2464">47.899999999999999</cx:pt>
          <cx:pt idx="2465">46.399999999999999</cx:pt>
          <cx:pt idx="2466">45.5</cx:pt>
          <cx:pt idx="2467">44.600000000000001</cx:pt>
          <cx:pt idx="2468">43.799999999999997</cx:pt>
          <cx:pt idx="2469">67</cx:pt>
          <cx:pt idx="2470">59.200000000000003</cx:pt>
          <cx:pt idx="2471">58</cx:pt>
          <cx:pt idx="2472">56.600000000000001</cx:pt>
          <cx:pt idx="2473">54.899999999999999</cx:pt>
          <cx:pt idx="2474">52.399999999999999</cx:pt>
          <cx:pt idx="2475">50</cx:pt>
          <cx:pt idx="2476">48.200000000000003</cx:pt>
          <cx:pt idx="2477">46.600000000000001</cx:pt>
          <cx:pt idx="2478">45.399999999999999</cx:pt>
          <cx:pt idx="2479">44.600000000000001</cx:pt>
          <cx:pt idx="2480">44.299999999999997</cx:pt>
          <cx:pt idx="2481">44.5</cx:pt>
          <cx:pt idx="2482">44.799999999999997</cx:pt>
          <cx:pt idx="2483">45.299999999999997</cx:pt>
          <cx:pt idx="2484">46</cx:pt>
        </cx:lvl>
      </cx:numDim>
    </cx:data>
  </cx:chartData>
  <cx:chart>
    <cx:title pos="t" align="ctr" overlay="0">
      <cx:tx>
        <cx:txData>
          <cx:v>Life Expectancy 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Life Expectancy Histogram</a:t>
          </a:r>
        </a:p>
      </cx:txPr>
    </cx:title>
    <cx:plotArea>
      <cx:plotAreaRegion>
        <cx:series layoutId="clusteredColumn" uniqueId="{B179A9C7-7072-4E34-8D8D-52BC52448E11}">
          <cx:tx>
            <cx:txData>
              <cx:f>'[Life Expectancy Data.xlsx]Sheet5'!$B$1</cx:f>
              <cx:v>Life expectancy </cx:v>
            </cx:txData>
          </cx:tx>
          <cx:dataId val="0"/>
          <cx:layoutPr>
            <cx:binning intervalClosed="r">
              <cx:binSize val="2.5"/>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data id="0">
      <cx:numDim type="val">
        <cx:f>'[Life Expectancy Data.xlsx]Sheet2'!$C$2:$C$155</cx:f>
        <cx:lvl ptCount="154" formatCode="General">
          <cx:pt idx="0">65</cx:pt>
          <cx:pt idx="1">77.799999999999997</cx:pt>
          <cx:pt idx="2">75.599999999999994</cx:pt>
          <cx:pt idx="3">52.399999999999999</cx:pt>
          <cx:pt idx="4">76.400000000000006</cx:pt>
          <cx:pt idx="5">76.299999999999997</cx:pt>
          <cx:pt idx="6">74.799999999999997</cx:pt>
          <cx:pt idx="7">82.799999999999997</cx:pt>
          <cx:pt idx="8">81.5</cx:pt>
          <cx:pt idx="9">72.700000000000003</cx:pt>
          <cx:pt idx="10">76.900000000000006</cx:pt>
          <cx:pt idx="11">71.799999999999997</cx:pt>
          <cx:pt idx="12">75.5</cx:pt>
          <cx:pt idx="13">72.299999999999997</cx:pt>
          <cx:pt idx="14">81.099999999999994</cx:pt>
          <cx:pt idx="15">71</cx:pt>
          <cx:pt idx="16">60</cx:pt>
          <cx:pt idx="17">69.799999999999997</cx:pt>
          <cx:pt idx="18">77.400000000000006</cx:pt>
          <cx:pt idx="19">65.700000000000003</cx:pt>
          <cx:pt idx="20">75</cx:pt>
          <cx:pt idx="21">77.700000000000003</cx:pt>
          <cx:pt idx="22">74.5</cx:pt>
          <cx:pt idx="23">59.899999999999999</cx:pt>
          <cx:pt idx="24">59.600000000000001</cx:pt>
          <cx:pt idx="25">73.299999999999997</cx:pt>
          <cx:pt idx="26">68.700000000000003</cx:pt>
          <cx:pt idx="27">57.299999999999997</cx:pt>
          <cx:pt idx="28">82.200000000000003</cx:pt>
          <cx:pt idx="29">52.5</cx:pt>
          <cx:pt idx="30">53.100000000000001</cx:pt>
          <cx:pt idx="31">85</cx:pt>
          <cx:pt idx="32">76.099999999999994</cx:pt>
          <cx:pt idx="33">74.799999999999997</cx:pt>
          <cx:pt idx="34">63.5</cx:pt>
          <cx:pt idx="35">79.599999999999994</cx:pt>
          <cx:pt idx="36">78</cx:pt>
          <cx:pt idx="37">79.099999999999994</cx:pt>
          <cx:pt idx="38">85</cx:pt>
          <cx:pt idx="39">86</cx:pt>
          <cx:pt idx="40">63.5</cx:pt>
          <cx:pt idx="41">73.900000000000006</cx:pt>
          <cx:pt idx="42">76.200000000000003</cx:pt>
          <cx:pt idx="43">73.5</cx:pt>
          <cx:pt idx="44">58.200000000000003</cx:pt>
          <cx:pt idx="45">77.599999999999994</cx:pt>
          <cx:pt idx="46">64.799999999999997</cx:pt>
          <cx:pt idx="47">69.900000000000006</cx:pt>
          <cx:pt idx="48">81.099999999999994</cx:pt>
          <cx:pt idx="49">82.400000000000006</cx:pt>
          <cx:pt idx="50">66</cx:pt>
          <cx:pt idx="51">74.400000000000006</cx:pt>
          <cx:pt idx="52">81</cx:pt>
          <cx:pt idx="53">62.399999999999999</cx:pt>
          <cx:pt idx="54">81</cx:pt>
          <cx:pt idx="55">73.599999999999994</cx:pt>
          <cx:pt idx="56">71.900000000000006</cx:pt>
          <cx:pt idx="57">59</cx:pt>
          <cx:pt idx="58">58.899999999999999</cx:pt>
          <cx:pt idx="59">66.200000000000003</cx:pt>
          <cx:pt idx="60">63.5</cx:pt>
          <cx:pt idx="61">74.599999999999994</cx:pt>
          <cx:pt idx="62">75.799999999999997</cx:pt>
          <cx:pt idx="63">82.700000000000003</cx:pt>
          <cx:pt idx="64">68.299999999999997</cx:pt>
          <cx:pt idx="65">69.099999999999994</cx:pt>
          <cx:pt idx="66">68.900000000000006</cx:pt>
          <cx:pt idx="67">81.400000000000006</cx:pt>
          <cx:pt idx="68">82.5</cx:pt>
          <cx:pt idx="69">82.700000000000003</cx:pt>
          <cx:pt idx="70">76.200000000000003</cx:pt>
          <cx:pt idx="71">83.700000000000003</cx:pt>
          <cx:pt idx="72">74.099999999999994</cx:pt>
          <cx:pt idx="73">72</cx:pt>
          <cx:pt idx="74">63.399999999999999</cx:pt>
          <cx:pt idx="75">66.299999999999997</cx:pt>
          <cx:pt idx="76">74.700000000000003</cx:pt>
          <cx:pt idx="77">74.599999999999994</cx:pt>
          <cx:pt idx="78">74.900000000000006</cx:pt>
          <cx:pt idx="79">53.700000000000003</cx:pt>
          <cx:pt idx="80">61.399999999999999</cx:pt>
          <cx:pt idx="81">73.599999999999994</cx:pt>
          <cx:pt idx="82">82</cx:pt>
          <cx:pt idx="83">65.5</cx:pt>
          <cx:pt idx="84">58.299999999999997</cx:pt>
          <cx:pt idx="85">75</cx:pt>
          <cx:pt idx="86">78.5</cx:pt>
          <cx:pt idx="87">58.200000000000003</cx:pt>
          <cx:pt idx="88">81.700000000000003</cx:pt>
          <cx:pt idx="89">63.100000000000001</cx:pt>
          <cx:pt idx="90">74.599999999999994</cx:pt>
          <cx:pt idx="91">76.700000000000003</cx:pt>
          <cx:pt idx="92">68.799999999999997</cx:pt>
          <cx:pt idx="93">76.099999999999994</cx:pt>
          <cx:pt idx="94">74.299999999999997</cx:pt>
          <cx:pt idx="95">57.600000000000001</cx:pt>
          <cx:pt idx="96">66.599999999999994</cx:pt>
          <cx:pt idx="97">65.799999999999997</cx:pt>
          <cx:pt idx="98">69.200000000000003</cx:pt>
          <cx:pt idx="99">81.900000000000006</cx:pt>
          <cx:pt idx="100">81.599999999999994</cx:pt>
          <cx:pt idx="101">74.799999999999997</cx:pt>
          <cx:pt idx="102">61.799999999999997</cx:pt>
          <cx:pt idx="103">54.5</cx:pt>
          <cx:pt idx="104">81.799999999999997</cx:pt>
          <cx:pt idx="105">76.599999999999994</cx:pt>
          <cx:pt idx="106">66.400000000000006</cx:pt>
          <cx:pt idx="107">77.799999999999997</cx:pt>
          <cx:pt idx="108">74</cx:pt>
          <cx:pt idx="109">75.5</cx:pt>
          <cx:pt idx="110">68.5</cx:pt>
          <cx:pt idx="111">77.5</cx:pt>
          <cx:pt idx="112">81.099999999999994</cx:pt>
          <cx:pt idx="113">78.200000000000003</cx:pt>
          <cx:pt idx="114">75</cx:pt>
          <cx:pt idx="115">75</cx:pt>
          <cx:pt idx="116">66.099999999999994</cx:pt>
          <cx:pt idx="117">74</cx:pt>
          <cx:pt idx="118">67.5</cx:pt>
          <cx:pt idx="119">74.5</cx:pt>
          <cx:pt idx="120">66.700000000000003</cx:pt>
          <cx:pt idx="121">75.599999999999994</cx:pt>
          <cx:pt idx="122">73.200000000000003</cx:pt>
          <cx:pt idx="123">51</cx:pt>
          <cx:pt idx="124">83.099999999999994</cx:pt>
          <cx:pt idx="125">88</cx:pt>
          <cx:pt idx="126">69.200000000000003</cx:pt>
          <cx:pt idx="127">55</cx:pt>
          <cx:pt idx="128">62.899999999999999</cx:pt>
          <cx:pt idx="129">57.299999999999997</cx:pt>
          <cx:pt idx="130">82.799999999999997</cx:pt>
          <cx:pt idx="131">74.900000000000006</cx:pt>
          <cx:pt idx="132">64.099999999999994</cx:pt>
          <cx:pt idx="133">71.599999999999994</cx:pt>
          <cx:pt idx="134">58.899999999999999</cx:pt>
          <cx:pt idx="135">82.400000000000006</cx:pt>
          <cx:pt idx="136">83.400000000000006</cx:pt>
          <cx:pt idx="137">69.700000000000003</cx:pt>
          <cx:pt idx="138">74.900000000000006</cx:pt>
          <cx:pt idx="139">68.299999999999997</cx:pt>
          <cx:pt idx="140">59.899999999999999</cx:pt>
          <cx:pt idx="141">73.5</cx:pt>
          <cx:pt idx="142">71.200000000000003</cx:pt>
          <cx:pt idx="143">75.299999999999997</cx:pt>
          <cx:pt idx="144">75.799999999999997</cx:pt>
          <cx:pt idx="145">66.299999999999997</cx:pt>
          <cx:pt idx="146">62.299999999999997</cx:pt>
          <cx:pt idx="147">71.299999999999997</cx:pt>
          <cx:pt idx="148">77.099999999999994</cx:pt>
          <cx:pt idx="149">77</cx:pt>
          <cx:pt idx="150">69.400000000000006</cx:pt>
          <cx:pt idx="151">72</cx:pt>
          <cx:pt idx="152">61.799999999999997</cx:pt>
          <cx:pt idx="153">67</cx:pt>
        </cx:lvl>
      </cx:numDim>
    </cx:data>
  </cx:chartData>
  <cx:chart>
    <cx:title pos="t" align="ctr" overlay="0">
      <cx:tx>
        <cx:txData>
          <cx:v> Life Expectancy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 Life Expectancy</a:t>
          </a:r>
        </a:p>
      </cx:txPr>
    </cx:title>
    <cx:plotArea>
      <cx:plotAreaRegion>
        <cx:series layoutId="clusteredColumn" uniqueId="{FB38B82B-D73A-4B7A-BB32-49AD33431576}">
          <cx:tx>
            <cx:txData>
              <cx:f>'[Life Expectancy Data.xlsx]Sheet2'!$C$1</cx:f>
              <cx:v>Life expectancy </cx:v>
            </cx:txData>
          </cx:tx>
          <cx:dataId val="0"/>
          <cx:layoutPr>
            <cx:binning intervalClosed="r">
              <cx:binSize val="5"/>
            </cx:binning>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data id="0">
      <cx:numDim type="val">
        <cx:f>'[Life Expectancy Data.xlsx]Sheet2'!$C$2:$C$155</cx:f>
        <cx:lvl ptCount="154" formatCode="General">
          <cx:pt idx="0">65</cx:pt>
          <cx:pt idx="1">77.799999999999997</cx:pt>
          <cx:pt idx="2">75.599999999999994</cx:pt>
          <cx:pt idx="3">52.399999999999999</cx:pt>
          <cx:pt idx="4">76.400000000000006</cx:pt>
          <cx:pt idx="5">76.299999999999997</cx:pt>
          <cx:pt idx="6">74.799999999999997</cx:pt>
          <cx:pt idx="7">82.799999999999997</cx:pt>
          <cx:pt idx="8">81.5</cx:pt>
          <cx:pt idx="9">72.700000000000003</cx:pt>
          <cx:pt idx="10">76.900000000000006</cx:pt>
          <cx:pt idx="11">71.799999999999997</cx:pt>
          <cx:pt idx="12">75.5</cx:pt>
          <cx:pt idx="13">72.299999999999997</cx:pt>
          <cx:pt idx="14">81.099999999999994</cx:pt>
          <cx:pt idx="15">71</cx:pt>
          <cx:pt idx="16">60</cx:pt>
          <cx:pt idx="17">69.799999999999997</cx:pt>
          <cx:pt idx="18">77.400000000000006</cx:pt>
          <cx:pt idx="19">65.700000000000003</cx:pt>
          <cx:pt idx="20">75</cx:pt>
          <cx:pt idx="21">77.700000000000003</cx:pt>
          <cx:pt idx="22">74.5</cx:pt>
          <cx:pt idx="23">59.899999999999999</cx:pt>
          <cx:pt idx="24">59.600000000000001</cx:pt>
          <cx:pt idx="25">73.299999999999997</cx:pt>
          <cx:pt idx="26">68.700000000000003</cx:pt>
          <cx:pt idx="27">57.299999999999997</cx:pt>
          <cx:pt idx="28">82.200000000000003</cx:pt>
          <cx:pt idx="29">52.5</cx:pt>
          <cx:pt idx="30">53.100000000000001</cx:pt>
          <cx:pt idx="31">85</cx:pt>
          <cx:pt idx="32">76.099999999999994</cx:pt>
          <cx:pt idx="33">74.799999999999997</cx:pt>
          <cx:pt idx="34">63.5</cx:pt>
          <cx:pt idx="35">79.599999999999994</cx:pt>
          <cx:pt idx="36">78</cx:pt>
          <cx:pt idx="37">79.099999999999994</cx:pt>
          <cx:pt idx="38">85</cx:pt>
          <cx:pt idx="39">86</cx:pt>
          <cx:pt idx="40">63.5</cx:pt>
          <cx:pt idx="41">73.900000000000006</cx:pt>
          <cx:pt idx="42">76.200000000000003</cx:pt>
          <cx:pt idx="43">73.5</cx:pt>
          <cx:pt idx="44">58.200000000000003</cx:pt>
          <cx:pt idx="45">77.599999999999994</cx:pt>
          <cx:pt idx="46">64.799999999999997</cx:pt>
          <cx:pt idx="47">69.900000000000006</cx:pt>
          <cx:pt idx="48">81.099999999999994</cx:pt>
          <cx:pt idx="49">82.400000000000006</cx:pt>
          <cx:pt idx="50">66</cx:pt>
          <cx:pt idx="51">74.400000000000006</cx:pt>
          <cx:pt idx="52">81</cx:pt>
          <cx:pt idx="53">62.399999999999999</cx:pt>
          <cx:pt idx="54">81</cx:pt>
          <cx:pt idx="55">73.599999999999994</cx:pt>
          <cx:pt idx="56">71.900000000000006</cx:pt>
          <cx:pt idx="57">59</cx:pt>
          <cx:pt idx="58">58.899999999999999</cx:pt>
          <cx:pt idx="59">66.200000000000003</cx:pt>
          <cx:pt idx="60">63.5</cx:pt>
          <cx:pt idx="61">74.599999999999994</cx:pt>
          <cx:pt idx="62">75.799999999999997</cx:pt>
          <cx:pt idx="63">82.700000000000003</cx:pt>
          <cx:pt idx="64">68.299999999999997</cx:pt>
          <cx:pt idx="65">69.099999999999994</cx:pt>
          <cx:pt idx="66">68.900000000000006</cx:pt>
          <cx:pt idx="67">81.400000000000006</cx:pt>
          <cx:pt idx="68">82.5</cx:pt>
          <cx:pt idx="69">82.700000000000003</cx:pt>
          <cx:pt idx="70">76.200000000000003</cx:pt>
          <cx:pt idx="71">83.700000000000003</cx:pt>
          <cx:pt idx="72">74.099999999999994</cx:pt>
          <cx:pt idx="73">72</cx:pt>
          <cx:pt idx="74">63.399999999999999</cx:pt>
          <cx:pt idx="75">66.299999999999997</cx:pt>
          <cx:pt idx="76">74.700000000000003</cx:pt>
          <cx:pt idx="77">74.599999999999994</cx:pt>
          <cx:pt idx="78">74.900000000000006</cx:pt>
          <cx:pt idx="79">53.700000000000003</cx:pt>
          <cx:pt idx="80">61.399999999999999</cx:pt>
          <cx:pt idx="81">73.599999999999994</cx:pt>
          <cx:pt idx="82">82</cx:pt>
          <cx:pt idx="83">65.5</cx:pt>
          <cx:pt idx="84">58.299999999999997</cx:pt>
          <cx:pt idx="85">75</cx:pt>
          <cx:pt idx="86">78.5</cx:pt>
          <cx:pt idx="87">58.200000000000003</cx:pt>
          <cx:pt idx="88">81.700000000000003</cx:pt>
          <cx:pt idx="89">63.100000000000001</cx:pt>
          <cx:pt idx="90">74.599999999999994</cx:pt>
          <cx:pt idx="91">76.700000000000003</cx:pt>
          <cx:pt idx="92">68.799999999999997</cx:pt>
          <cx:pt idx="93">76.099999999999994</cx:pt>
          <cx:pt idx="94">74.299999999999997</cx:pt>
          <cx:pt idx="95">57.600000000000001</cx:pt>
          <cx:pt idx="96">66.599999999999994</cx:pt>
          <cx:pt idx="97">65.799999999999997</cx:pt>
          <cx:pt idx="98">69.200000000000003</cx:pt>
          <cx:pt idx="99">81.900000000000006</cx:pt>
          <cx:pt idx="100">81.599999999999994</cx:pt>
          <cx:pt idx="101">74.799999999999997</cx:pt>
          <cx:pt idx="102">61.799999999999997</cx:pt>
          <cx:pt idx="103">54.5</cx:pt>
          <cx:pt idx="104">81.799999999999997</cx:pt>
          <cx:pt idx="105">76.599999999999994</cx:pt>
          <cx:pt idx="106">66.400000000000006</cx:pt>
          <cx:pt idx="107">77.799999999999997</cx:pt>
          <cx:pt idx="108">74</cx:pt>
          <cx:pt idx="109">75.5</cx:pt>
          <cx:pt idx="110">68.5</cx:pt>
          <cx:pt idx="111">77.5</cx:pt>
          <cx:pt idx="112">81.099999999999994</cx:pt>
          <cx:pt idx="113">78.200000000000003</cx:pt>
          <cx:pt idx="114">75</cx:pt>
          <cx:pt idx="115">75</cx:pt>
          <cx:pt idx="116">66.099999999999994</cx:pt>
          <cx:pt idx="117">74</cx:pt>
          <cx:pt idx="118">67.5</cx:pt>
          <cx:pt idx="119">74.5</cx:pt>
          <cx:pt idx="120">66.700000000000003</cx:pt>
          <cx:pt idx="121">75.599999999999994</cx:pt>
          <cx:pt idx="122">73.200000000000003</cx:pt>
          <cx:pt idx="123">51</cx:pt>
          <cx:pt idx="124">83.099999999999994</cx:pt>
          <cx:pt idx="125">88</cx:pt>
          <cx:pt idx="126">69.200000000000003</cx:pt>
          <cx:pt idx="127">55</cx:pt>
          <cx:pt idx="128">62.899999999999999</cx:pt>
          <cx:pt idx="129">57.299999999999997</cx:pt>
          <cx:pt idx="130">82.799999999999997</cx:pt>
          <cx:pt idx="131">74.900000000000006</cx:pt>
          <cx:pt idx="132">64.099999999999994</cx:pt>
          <cx:pt idx="133">71.599999999999994</cx:pt>
          <cx:pt idx="134">58.899999999999999</cx:pt>
          <cx:pt idx="135">82.400000000000006</cx:pt>
          <cx:pt idx="136">83.400000000000006</cx:pt>
          <cx:pt idx="137">69.700000000000003</cx:pt>
          <cx:pt idx="138">74.900000000000006</cx:pt>
          <cx:pt idx="139">68.299999999999997</cx:pt>
          <cx:pt idx="140">59.899999999999999</cx:pt>
          <cx:pt idx="141">73.5</cx:pt>
          <cx:pt idx="142">71.200000000000003</cx:pt>
          <cx:pt idx="143">75.299999999999997</cx:pt>
          <cx:pt idx="144">75.799999999999997</cx:pt>
          <cx:pt idx="145">66.299999999999997</cx:pt>
          <cx:pt idx="146">62.299999999999997</cx:pt>
          <cx:pt idx="147">71.299999999999997</cx:pt>
          <cx:pt idx="148">77.099999999999994</cx:pt>
          <cx:pt idx="149">77</cx:pt>
          <cx:pt idx="150">69.400000000000006</cx:pt>
          <cx:pt idx="151">72</cx:pt>
          <cx:pt idx="152">61.799999999999997</cx:pt>
          <cx:pt idx="153">67</cx:pt>
        </cx:lvl>
      </cx:numDim>
    </cx:data>
  </cx:chartData>
  <cx:chart>
    <cx:title pos="t" align="ctr" overlay="0">
      <cx:tx>
        <cx:txData>
          <cx:v>Box Plot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Box Plot</a:t>
          </a:r>
        </a:p>
      </cx:txPr>
    </cx:title>
    <cx:plotArea>
      <cx:plotAreaRegion>
        <cx:series layoutId="boxWhisker" uniqueId="{CCF02A6C-0560-4C29-94B5-9BEA232E442E}">
          <cx:tx>
            <cx:txData>
              <cx:f>'[Life Expectancy Data.xlsx]Sheet2'!$C$1</cx:f>
              <cx:v>Life expectancy </cx:v>
            </cx:txData>
          </cx:tx>
          <cx:spPr>
            <a:solidFill>
              <a:schemeClr val="accent2">
                <a:lumMod val="60000"/>
                <a:lumOff val="40000"/>
              </a:schemeClr>
            </a:solidFill>
          </cx:spPr>
          <cx:dataLabels>
            <cx:visibility seriesName="0" categoryName="0" value="1"/>
          </cx:dataLabels>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data id="0">
      <cx:numDim type="val">
        <cx:f>'[Life Expectancy Data.xlsx]Sheet3'!$C$2:$C$157</cx:f>
        <cx:lvl ptCount="156" formatCode="General">
          <cx:pt idx="0">57.299999999999997</cx:pt>
          <cx:pt idx="1">73.5</cx:pt>
          <cx:pt idx="2">72.900000000000006</cx:pt>
          <cx:pt idx="3">47.399999999999999</cx:pt>
          <cx:pt idx="4">74.599999999999994</cx:pt>
          <cx:pt idx="5">74.900000000000006</cx:pt>
          <cx:pt idx="6">73</cx:pt>
          <cx:pt idx="7">81</cx:pt>
          <cx:pt idx="8">79.400000000000006</cx:pt>
          <cx:pt idx="9">68.400000000000006</cx:pt>
          <cx:pt idx="10">75.299999999999997</cx:pt>
          <cx:pt idx="11">67.799999999999997</cx:pt>
          <cx:pt idx="12">73.900000000000006</cx:pt>
          <cx:pt idx="13">68.099999999999994</cx:pt>
          <cx:pt idx="14">78.900000000000006</cx:pt>
          <cx:pt idx="15">69</cx:pt>
          <cx:pt idx="16">56.5</cx:pt>
          <cx:pt idx="17">65</cx:pt>
          <cx:pt idx="18">75</cx:pt>
          <cx:pt idx="19">51.700000000000003</cx:pt>
          <cx:pt idx="20">72.700000000000003</cx:pt>
          <cx:pt idx="21">76.200000000000003</cx:pt>
          <cx:pt idx="22">72.099999999999994</cx:pt>
          <cx:pt idx="23">53.299999999999997</cx:pt>
          <cx:pt idx="24">53.399999999999999</cx:pt>
          <cx:pt idx="25">71.799999999999997</cx:pt>
          <cx:pt idx="26">62.899999999999999</cx:pt>
          <cx:pt idx="27">52.799999999999997</cx:pt>
          <cx:pt idx="28">81</cx:pt>
          <cx:pt idx="29">45.899999999999999</cx:pt>
          <cx:pt idx="30">48.600000000000001</cx:pt>
          <cx:pt idx="31">78.400000000000006</cx:pt>
          <cx:pt idx="32">73.900000000000006</cx:pt>
          <cx:pt idx="33">73.099999999999994</cx:pt>
          <cx:pt idx="34">60</cx:pt>
          <cx:pt idx="35">78.599999999999994</cx:pt>
          <cx:pt idx="36">75.200000000000003</cx:pt>
          <cx:pt idx="37">77.200000000000003</cx:pt>
          <cx:pt idx="38">78.700000000000003</cx:pt>
          <cx:pt idx="39">78.099999999999994</cx:pt>
          <cx:pt idx="40">58.600000000000001</cx:pt>
          <cx:pt idx="41">69.700000000000003</cx:pt>
          <cx:pt idx="42">74.200000000000003</cx:pt>
          <cx:pt idx="43">71</cx:pt>
          <cx:pt idx="44">54.399999999999999</cx:pt>
          <cx:pt idx="45">59.399999999999999</cx:pt>
          <cx:pt idx="46">72.799999999999997</cx:pt>
          <cx:pt idx="47">56</cx:pt>
          <cx:pt idx="48">68.299999999999997</cx:pt>
          <cx:pt idx="49">78.900000000000006</cx:pt>
          <cx:pt idx="50">81</cx:pt>
          <cx:pt idx="51">65</cx:pt>
          <cx:pt idx="52">73.900000000000006</cx:pt>
          <cx:pt idx="53">79.200000000000003</cx:pt>
          <cx:pt idx="54">58.899999999999999</cx:pt>
          <cx:pt idx="55">79.299999999999997</cx:pt>
          <cx:pt idx="56">71.5</cx:pt>
          <cx:pt idx="57">69.200000000000003</cx:pt>
          <cx:pt idx="58">54.700000000000003</cx:pt>
          <cx:pt idx="59">53.899999999999999</cx:pt>
          <cx:pt idx="60">65</cx:pt>
          <cx:pt idx="61">65</cx:pt>
          <cx:pt idx="62">72.5</cx:pt>
          <cx:pt idx="63">72.900000000000006</cx:pt>
          <cx:pt idx="64">81</cx:pt>
          <cx:pt idx="65">64.400000000000006</cx:pt>
          <cx:pt idx="66">67.200000000000003</cx:pt>
          <cx:pt idx="67">66.799999999999997</cx:pt>
          <cx:pt idx="68">78.700000000000003</cx:pt>
          <cx:pt idx="69">80</cx:pt>
          <cx:pt idx="70">88</cx:pt>
          <cx:pt idx="71">73.5</cx:pt>
          <cx:pt idx="72">82</cx:pt>
          <cx:pt idx="73">72.400000000000006</cx:pt>
          <cx:pt idx="74">64.599999999999994</cx:pt>
          <cx:pt idx="75">54.100000000000001</cx:pt>
          <cx:pt idx="76">64.900000000000006</cx:pt>
          <cx:pt idx="77">73.599999999999994</cx:pt>
          <cx:pt idx="78">76</cx:pt>
          <cx:pt idx="79">73.900000000000006</cx:pt>
          <cx:pt idx="80">44.5</cx:pt>
          <cx:pt idx="81">55.299999999999997</cx:pt>
          <cx:pt idx="82">71.900000000000006</cx:pt>
          <cx:pt idx="83">78</cx:pt>
          <cx:pt idx="84">78.799999999999997</cx:pt>
          <cx:pt idx="85">69</cx:pt>
          <cx:pt idx="86">46</cx:pt>
          <cx:pt idx="87">73.400000000000006</cx:pt>
          <cx:pt idx="88">74.299999999999997</cx:pt>
          <cx:pt idx="89">53.600000000000001</cx:pt>
          <cx:pt idx="90">79</cx:pt>
          <cx:pt idx="91">66</cx:pt>
          <cx:pt idx="92">72.099999999999994</cx:pt>
          <cx:pt idx="93">75.299999999999997</cx:pt>
          <cx:pt idx="94">64.5</cx:pt>
          <cx:pt idx="95">73.599999999999994</cx:pt>
          <cx:pt idx="96">77</cx:pt>
          <cx:pt idx="97">58</cx:pt>
          <cx:pt idx="98">63.899999999999999</cx:pt>
          <cx:pt idx="99">55.100000000000001</cx:pt>
          <cx:pt idx="100">65.400000000000006</cx:pt>
          <cx:pt idx="101">79.400000000000006</cx:pt>
          <cx:pt idx="102">79.900000000000006</cx:pt>
          <cx:pt idx="103">71.200000000000003</cx:pt>
          <cx:pt idx="104">53.700000000000003</cx:pt>
          <cx:pt idx="105">49.200000000000003</cx:pt>
          <cx:pt idx="106">81</cx:pt>
          <cx:pt idx="107">74.299999999999997</cx:pt>
          <cx:pt idx="108">62.899999999999999</cx:pt>
          <cx:pt idx="109">75.799999999999997</cx:pt>
          <cx:pt idx="110">64</cx:pt>
          <cx:pt idx="111">72.099999999999994</cx:pt>
          <cx:pt idx="112">72.799999999999997</cx:pt>
          <cx:pt idx="113">67</cx:pt>
          <cx:pt idx="114">75</cx:pt>
          <cx:pt idx="115">77.700000000000003</cx:pt>
          <cx:pt idx="116">76.599999999999994</cx:pt>
          <cx:pt idx="117">71.900000000000006</cx:pt>
          <cx:pt idx="118">65</cx:pt>
          <cx:pt idx="119">55.299999999999997</cx:pt>
          <cx:pt idx="120">71.599999999999994</cx:pt>
          <cx:pt idx="121">64.299999999999997</cx:pt>
          <cx:pt idx="122">73.099999999999994</cx:pt>
          <cx:pt idx="123">65</cx:pt>
          <cx:pt idx="124">73</cx:pt>
          <cx:pt idx="125">72.200000000000003</cx:pt>
          <cx:pt idx="126">43.299999999999997</cx:pt>
          <cx:pt idx="127">82</cx:pt>
          <cx:pt idx="128">77.5</cx:pt>
          <cx:pt idx="129">67.400000000000006</cx:pt>
          <cx:pt idx="130">53.799999999999997</cx:pt>
          <cx:pt idx="131">81</cx:pt>
          <cx:pt idx="132">74.200000000000003</cx:pt>
          <cx:pt idx="133">67</cx:pt>
          <cx:pt idx="134">68.900000000000006</cx:pt>
          <cx:pt idx="135">46</cx:pt>
          <cx:pt idx="136">85</cx:pt>
          <cx:pt idx="137">81.099999999999994</cx:pt>
          <cx:pt idx="138">73.5</cx:pt>
          <cx:pt idx="139">65.5</cx:pt>
          <cx:pt idx="140">72.5</cx:pt>
          <cx:pt idx="141">63.700000000000003</cx:pt>
          <cx:pt idx="142">55</cx:pt>
          <cx:pt idx="143">72.299999999999997</cx:pt>
          <cx:pt idx="144">69.5</cx:pt>
          <cx:pt idx="145">74.200000000000003</cx:pt>
          <cx:pt idx="146">72.400000000000006</cx:pt>
          <cx:pt idx="147">63.299999999999997</cx:pt>
          <cx:pt idx="148">53.200000000000003</cx:pt>
          <cx:pt idx="149">67</cx:pt>
          <cx:pt idx="150">75.299999999999997</cx:pt>
          <cx:pt idx="151">75.700000000000003</cx:pt>
          <cx:pt idx="152">67.299999999999997</cx:pt>
          <cx:pt idx="153">69.900000000000006</cx:pt>
          <cx:pt idx="154">49.299999999999997</cx:pt>
          <cx:pt idx="155">44.600000000000001</cx:pt>
        </cx:lvl>
      </cx:numDim>
    </cx:data>
  </cx:chartData>
  <cx:chart>
    <cx:title pos="t" align="ctr" overlay="0">
      <cx:tx>
        <cx:txData>
          <cx:v>Life Expectancy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Life Expectancy</a:t>
          </a:r>
        </a:p>
      </cx:txPr>
    </cx:title>
    <cx:plotArea>
      <cx:plotAreaRegion>
        <cx:series layoutId="clusteredColumn" uniqueId="{5A0968D7-CC5F-42C5-894A-62CDF071551C}">
          <cx:tx>
            <cx:txData>
              <cx:f>'[Life Expectancy Data.xlsx]Sheet3'!$C$1</cx:f>
              <cx:v>Life expectancy </cx:v>
            </cx:txData>
          </cx:tx>
          <cx:dataId val="0"/>
          <cx:layoutPr>
            <cx:binning intervalClosed="r">
              <cx:binSize val="5"/>
            </cx:binning>
          </cx:layoutPr>
        </cx:series>
      </cx:plotAreaRegion>
      <cx:axis id="0">
        <cx:catScaling gapWidth="0"/>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data id="0">
      <cx:numDim type="val">
        <cx:f>'[Life Expectancy Data.xlsx]Sheet3'!$C$2:$C$157</cx:f>
        <cx:lvl ptCount="156" formatCode="General">
          <cx:pt idx="0">57.299999999999997</cx:pt>
          <cx:pt idx="1">73.5</cx:pt>
          <cx:pt idx="2">72.900000000000006</cx:pt>
          <cx:pt idx="3">47.399999999999999</cx:pt>
          <cx:pt idx="4">74.599999999999994</cx:pt>
          <cx:pt idx="5">74.900000000000006</cx:pt>
          <cx:pt idx="6">73</cx:pt>
          <cx:pt idx="7">81</cx:pt>
          <cx:pt idx="8">79.400000000000006</cx:pt>
          <cx:pt idx="9">68.400000000000006</cx:pt>
          <cx:pt idx="10">75.299999999999997</cx:pt>
          <cx:pt idx="11">67.799999999999997</cx:pt>
          <cx:pt idx="12">73.900000000000006</cx:pt>
          <cx:pt idx="13">68.099999999999994</cx:pt>
          <cx:pt idx="14">78.900000000000006</cx:pt>
          <cx:pt idx="15">69</cx:pt>
          <cx:pt idx="16">56.5</cx:pt>
          <cx:pt idx="17">65</cx:pt>
          <cx:pt idx="18">75</cx:pt>
          <cx:pt idx="19">51.700000000000003</cx:pt>
          <cx:pt idx="20">72.700000000000003</cx:pt>
          <cx:pt idx="21">76.200000000000003</cx:pt>
          <cx:pt idx="22">72.099999999999994</cx:pt>
          <cx:pt idx="23">53.299999999999997</cx:pt>
          <cx:pt idx="24">53.399999999999999</cx:pt>
          <cx:pt idx="25">71.799999999999997</cx:pt>
          <cx:pt idx="26">62.899999999999999</cx:pt>
          <cx:pt idx="27">52.799999999999997</cx:pt>
          <cx:pt idx="28">81</cx:pt>
          <cx:pt idx="29">45.899999999999999</cx:pt>
          <cx:pt idx="30">48.600000000000001</cx:pt>
          <cx:pt idx="31">78.400000000000006</cx:pt>
          <cx:pt idx="32">73.900000000000006</cx:pt>
          <cx:pt idx="33">73.099999999999994</cx:pt>
          <cx:pt idx="34">60</cx:pt>
          <cx:pt idx="35">78.599999999999994</cx:pt>
          <cx:pt idx="36">75.200000000000003</cx:pt>
          <cx:pt idx="37">77.200000000000003</cx:pt>
          <cx:pt idx="38">78.700000000000003</cx:pt>
          <cx:pt idx="39">78.099999999999994</cx:pt>
          <cx:pt idx="40">58.600000000000001</cx:pt>
          <cx:pt idx="41">69.700000000000003</cx:pt>
          <cx:pt idx="42">74.200000000000003</cx:pt>
          <cx:pt idx="43">71</cx:pt>
          <cx:pt idx="44">54.399999999999999</cx:pt>
          <cx:pt idx="45">59.399999999999999</cx:pt>
          <cx:pt idx="46">72.799999999999997</cx:pt>
          <cx:pt idx="47">56</cx:pt>
          <cx:pt idx="48">68.299999999999997</cx:pt>
          <cx:pt idx="49">78.900000000000006</cx:pt>
          <cx:pt idx="50">81</cx:pt>
          <cx:pt idx="51">65</cx:pt>
          <cx:pt idx="52">73.900000000000006</cx:pt>
          <cx:pt idx="53">79.200000000000003</cx:pt>
          <cx:pt idx="54">58.899999999999999</cx:pt>
          <cx:pt idx="55">79.299999999999997</cx:pt>
          <cx:pt idx="56">71.5</cx:pt>
          <cx:pt idx="57">69.200000000000003</cx:pt>
          <cx:pt idx="58">54.700000000000003</cx:pt>
          <cx:pt idx="59">53.899999999999999</cx:pt>
          <cx:pt idx="60">65</cx:pt>
          <cx:pt idx="61">65</cx:pt>
          <cx:pt idx="62">72.5</cx:pt>
          <cx:pt idx="63">72.900000000000006</cx:pt>
          <cx:pt idx="64">81</cx:pt>
          <cx:pt idx="65">64.400000000000006</cx:pt>
          <cx:pt idx="66">67.200000000000003</cx:pt>
          <cx:pt idx="67">66.799999999999997</cx:pt>
          <cx:pt idx="68">78.700000000000003</cx:pt>
          <cx:pt idx="69">80</cx:pt>
          <cx:pt idx="70">88</cx:pt>
          <cx:pt idx="71">73.5</cx:pt>
          <cx:pt idx="72">82</cx:pt>
          <cx:pt idx="73">72.400000000000006</cx:pt>
          <cx:pt idx="74">64.599999999999994</cx:pt>
          <cx:pt idx="75">54.100000000000001</cx:pt>
          <cx:pt idx="76">64.900000000000006</cx:pt>
          <cx:pt idx="77">73.599999999999994</cx:pt>
          <cx:pt idx="78">76</cx:pt>
          <cx:pt idx="79">73.900000000000006</cx:pt>
          <cx:pt idx="80">44.5</cx:pt>
          <cx:pt idx="81">55.299999999999997</cx:pt>
          <cx:pt idx="82">71.900000000000006</cx:pt>
          <cx:pt idx="83">78</cx:pt>
          <cx:pt idx="84">78.799999999999997</cx:pt>
          <cx:pt idx="85">69</cx:pt>
          <cx:pt idx="86">46</cx:pt>
          <cx:pt idx="87">73.400000000000006</cx:pt>
          <cx:pt idx="88">74.299999999999997</cx:pt>
          <cx:pt idx="89">53.600000000000001</cx:pt>
          <cx:pt idx="90">79</cx:pt>
          <cx:pt idx="91">66</cx:pt>
          <cx:pt idx="92">72.099999999999994</cx:pt>
          <cx:pt idx="93">75.299999999999997</cx:pt>
          <cx:pt idx="94">64.5</cx:pt>
          <cx:pt idx="95">73.599999999999994</cx:pt>
          <cx:pt idx="96">77</cx:pt>
          <cx:pt idx="97">58</cx:pt>
          <cx:pt idx="98">63.899999999999999</cx:pt>
          <cx:pt idx="99">55.100000000000001</cx:pt>
          <cx:pt idx="100">65.400000000000006</cx:pt>
          <cx:pt idx="101">79.400000000000006</cx:pt>
          <cx:pt idx="102">79.900000000000006</cx:pt>
          <cx:pt idx="103">71.200000000000003</cx:pt>
          <cx:pt idx="104">53.700000000000003</cx:pt>
          <cx:pt idx="105">49.200000000000003</cx:pt>
          <cx:pt idx="106">81</cx:pt>
          <cx:pt idx="107">74.299999999999997</cx:pt>
          <cx:pt idx="108">62.899999999999999</cx:pt>
          <cx:pt idx="109">75.799999999999997</cx:pt>
          <cx:pt idx="110">64</cx:pt>
          <cx:pt idx="111">72.099999999999994</cx:pt>
          <cx:pt idx="112">72.799999999999997</cx:pt>
          <cx:pt idx="113">67</cx:pt>
          <cx:pt idx="114">75</cx:pt>
          <cx:pt idx="115">77.700000000000003</cx:pt>
          <cx:pt idx="116">76.599999999999994</cx:pt>
          <cx:pt idx="117">71.900000000000006</cx:pt>
          <cx:pt idx="118">65</cx:pt>
          <cx:pt idx="119">55.299999999999997</cx:pt>
          <cx:pt idx="120">71.599999999999994</cx:pt>
          <cx:pt idx="121">64.299999999999997</cx:pt>
          <cx:pt idx="122">73.099999999999994</cx:pt>
          <cx:pt idx="123">65</cx:pt>
          <cx:pt idx="124">73</cx:pt>
          <cx:pt idx="125">72.200000000000003</cx:pt>
          <cx:pt idx="126">43.299999999999997</cx:pt>
          <cx:pt idx="127">82</cx:pt>
          <cx:pt idx="128">77.5</cx:pt>
          <cx:pt idx="129">67.400000000000006</cx:pt>
          <cx:pt idx="130">53.799999999999997</cx:pt>
          <cx:pt idx="131">81</cx:pt>
          <cx:pt idx="132">74.200000000000003</cx:pt>
          <cx:pt idx="133">67</cx:pt>
          <cx:pt idx="134">68.900000000000006</cx:pt>
          <cx:pt idx="135">46</cx:pt>
          <cx:pt idx="136">85</cx:pt>
          <cx:pt idx="137">81.099999999999994</cx:pt>
          <cx:pt idx="138">73.5</cx:pt>
          <cx:pt idx="139">65.5</cx:pt>
          <cx:pt idx="140">72.5</cx:pt>
          <cx:pt idx="141">63.700000000000003</cx:pt>
          <cx:pt idx="142">55</cx:pt>
          <cx:pt idx="143">72.299999999999997</cx:pt>
          <cx:pt idx="144">69.5</cx:pt>
          <cx:pt idx="145">74.200000000000003</cx:pt>
          <cx:pt idx="146">72.400000000000006</cx:pt>
          <cx:pt idx="147">63.299999999999997</cx:pt>
          <cx:pt idx="148">53.200000000000003</cx:pt>
          <cx:pt idx="149">67</cx:pt>
          <cx:pt idx="150">75.299999999999997</cx:pt>
          <cx:pt idx="151">75.700000000000003</cx:pt>
          <cx:pt idx="152">67.299999999999997</cx:pt>
          <cx:pt idx="153">69.900000000000006</cx:pt>
          <cx:pt idx="154">49.299999999999997</cx:pt>
          <cx:pt idx="155">44.600000000000001</cx:pt>
        </cx:lvl>
      </cx:numDim>
    </cx:data>
  </cx:chartData>
  <cx:chart>
    <cx:title pos="t" align="ctr" overlay="0">
      <cx:tx>
        <cx:txData>
          <cx:v>Boxplot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Boxplot</a:t>
          </a:r>
        </a:p>
      </cx:txPr>
    </cx:title>
    <cx:plotArea>
      <cx:plotAreaRegion>
        <cx:series layoutId="boxWhisker" uniqueId="{2EA8747F-085C-4C34-9662-CC335D95CFE7}">
          <cx:tx>
            <cx:txData>
              <cx:f>'[Life Expectancy Data.xlsx]Sheet3'!$C$1</cx:f>
              <cx:v>Life expectancy </cx:v>
            </cx:txData>
          </cx:tx>
          <cx:spPr>
            <a:solidFill>
              <a:schemeClr val="accent2">
                <a:lumMod val="60000"/>
                <a:lumOff val="40000"/>
              </a:schemeClr>
            </a:solidFill>
          </cx:spPr>
          <cx:dataLabels>
            <cx:visibility seriesName="0" categoryName="0" value="1"/>
          </cx:dataLabels>
          <cx:dataId val="0"/>
          <cx:layoutPr>
            <cx:visibility meanLine="0" meanMarker="1" nonoutliers="0" outliers="0"/>
            <cx:statistics quartileMethod="exclusive"/>
          </cx:layoutPr>
        </cx:series>
      </cx:plotAreaRegion>
      <cx:axis id="0">
        <cx:catScaling gapWidth="1"/>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data id="0">
      <cx:numDim type="val">
        <cx:f>[SDAProjectOwn.xlsx]Sheet1!$C$2:$C$2925</cx:f>
        <cx:lvl ptCount="182" formatCode="General">
          <cx:pt idx="0">271</cx:pt>
          <cx:pt idx="1">8</cx:pt>
          <cx:pt idx="2">11</cx:pt>
          <cx:pt idx="3">348</cx:pt>
          <cx:pt idx="4">131</cx:pt>
          <cx:pt idx="5">118</cx:pt>
          <cx:pt idx="6">12</cx:pt>
          <cx:pt idx="7">6</cx:pt>
          <cx:pt idx="8">66</cx:pt>
          <cx:pt idx="9">119</cx:pt>
          <cx:pt idx="10">16</cx:pt>
          <cx:pt idx="11">7</cx:pt>
          <cx:pt idx="12">132</cx:pt>
          <cx:pt idx="13">1</cx:pt>
          <cx:pt idx="14">199</cx:pt>
          <cx:pt idx="15">76</cx:pt>
          <cx:pt idx="16">177</cx:pt>
          <cx:pt idx="17">252</cx:pt>
          <cx:pt idx="18">216</cx:pt>
          <cx:pt idx="19">189</cx:pt>
          <cx:pt idx="20">89</cx:pt>
          <cx:pt idx="21">268</cx:pt>
          <cx:pt idx="22">144</cx:pt>
          <cx:pt idx="23">8</cx:pt>
          <cx:pt idx="24">138</cx:pt>
          <cx:pt idx="25">268</cx:pt>
          <cx:pt idx="26">297</cx:pt>
          <cx:pt idx="27">47</cx:pt>
          <cx:pt idx="28">117</cx:pt>
          <cx:pt idx="29">179</cx:pt>
          <cx:pt idx="30">366</cx:pt>
          <cx:pt idx="31">65</cx:pt>
          <cx:pt idx="32">437</cx:pt>
          <cx:pt idx="33">362</cx:pt>
          <cx:pt idx="34">83</cx:pt>
          <cx:pt idx="35">86</cx:pt>
          <cx:pt idx="36">144</cx:pt>
          <cx:pt idx="37">23</cx:pt>
          <cx:pt idx="38">275</cx:pt>
          <cx:pt idx="39">96</cx:pt>
          <cx:pt idx="40">97</cx:pt>
          <cx:pt idx="41">93</cx:pt>
          <cx:pt idx="42">53</cx:pt>
          <cx:pt idx="43">88</cx:pt>
          <cx:pt idx="44">142</cx:pt>
          <cx:pt idx="45">266</cx:pt>
          <cx:pt idx="46">73</cx:pt>
          <cx:pt idx="47">252</cx:pt>
          <cx:pt idx="48">154</cx:pt>
          <cx:pt idx="49">121</cx:pt>
          <cx:pt idx="50">161</cx:pt>
          <cx:pt idx="51">181</cx:pt>
          <cx:pt idx="52">32</cx:pt>
          <cx:pt idx="53">261</cx:pt>
          <cx:pt idx="54">122</cx:pt>
          <cx:pt idx="55">234</cx:pt>
          <cx:pt idx="56">19</cx:pt>
          <cx:pt idx="57">78</cx:pt>
          <cx:pt idx="58">79</cx:pt>
          <cx:pt idx="59">237</cx:pt>
          <cx:pt idx="60">266</cx:pt>
          <cx:pt idx="61">125</cx:pt>
          <cx:pt idx="62">69</cx:pt>
          <cx:pt idx="63">253</cx:pt>
          <cx:pt idx="64">73</cx:pt>
          <cx:pt idx="65">143</cx:pt>
          <cx:pt idx="66">187</cx:pt>
          <cx:pt idx="67">299</cx:pt>
          <cx:pt idx="68">282</cx:pt>
          <cx:pt idx="69">217</cx:pt>
          <cx:pt idx="70">245</cx:pt>
          <cx:pt idx="71">149</cx:pt>
          <cx:pt idx="72">137</cx:pt>
          <cx:pt idx="73">49</cx:pt>
          <cx:pt idx="74">184</cx:pt>
          <cx:pt idx="75">179</cx:pt>
          <cx:pt idx="76">83</cx:pt>
          <cx:pt idx="77">199</cx:pt>
          <cx:pt idx="78">66</cx:pt>
          <cx:pt idx="79">6</cx:pt>
          <cx:pt idx="80">57</cx:pt>
          <cx:pt idx="81">133</cx:pt>
          <cx:pt idx="82">57</cx:pt>
          <cx:pt idx="83">113</cx:pt>
          <cx:pt idx="84">22</cx:pt>
          <cx:pt idx="85">255</cx:pt>
          <cx:pt idx="86">2</cx:pt>
          <cx:pt idx="87">82</cx:pt>
          <cx:pt idx="88">17</cx:pt>
          <cx:pt idx="89">199</cx:pt>
          <cx:pt idx="90">156</cx:pt>
          <cx:pt idx="91">99</cx:pt>
          <cx:pt idx="92">522</cx:pt>
          <cx:pt idx="93">329</cx:pt>
          <cx:pt idx="94">143</cx:pt>
          <cx:pt idx="95">169</cx:pt>
          <cx:pt idx="96">65</cx:pt>
          <cx:pt idx="97">225</cx:pt>
          <cx:pt idx="98">377</cx:pt>
          <cx:pt idx="99">126</cx:pt>
          <cx:pt idx="100">62</cx:pt>
          <cx:pt idx="101">272</cx:pt>
          <cx:pt idx="102">55</cx:pt>
          <cx:pt idx="103">26</cx:pt>
          <cx:pt idx="104">148</cx:pt>
          <cx:pt idx="105">122</cx:pt>
          <cx:pt idx="106">164</cx:pt>
          <cx:pt idx="107">225</cx:pt>
          <cx:pt idx="108">17</cx:pt>
          <cx:pt idx="109">96</cx:pt>
          <cx:pt idx="110">375</cx:pt>
          <cx:pt idx="111">21</cx:pt>
          <cx:pt idx="112">242</cx:pt>
          <cx:pt idx="113">158</cx:pt>
          <cx:pt idx="114">58</cx:pt>
          <cx:pt idx="115">67</cx:pt>
          <cx:pt idx="116">148</cx:pt>
          <cx:pt idx="117">223</cx:pt>
          <cx:pt idx="118">362</cx:pt>
          <cx:pt idx="119">61</cx:pt>
          <cx:pt idx="120">11</cx:pt>
          <cx:pt idx="121">162</cx:pt>
          <cx:pt idx="122">119</cx:pt>
          <cx:pt idx="123">278</cx:pt>
          <cx:pt idx="124">147</cx:pt>
          <cx:pt idx="125">125</cx:pt>
          <cx:pt idx="126">214</cx:pt>
          <cx:pt idx="127">12</cx:pt>
          <cx:pt idx="128">78</cx:pt>
          <cx:pt idx="129">69</cx:pt>
          <cx:pt idx="130">66</cx:pt>
          <cx:pt idx="131">162</cx:pt>
          <cx:pt idx="132">135</cx:pt>
          <cx:pt idx="133">225</cx:pt>
          <cx:pt idx="134">23</cx:pt>
          <cx:pt idx="135">139</cx:pt>
          <cx:pt idx="136">157</cx:pt>
          <cx:pt idx="137">128</cx:pt>
          <cx:pt idx="138">191</cx:pt>
          <cx:pt idx="139">88</cx:pt>
          <cx:pt idx="140">192</cx:pt>
          <cx:pt idx="141">123</cx:pt>
          <cx:pt idx="142">17</cx:pt>
          <cx:pt idx="143">463</cx:pt>
          <cx:pt idx="144">56</cx:pt>
          <cx:pt idx="145">113</cx:pt>
          <cx:pt idx="146">76</cx:pt>
          <cx:pt idx="147">183</cx:pt>
          <cx:pt idx="148">321</cx:pt>
          <cx:pt idx="149">347</cx:pt>
          <cx:pt idx="150">58</cx:pt>
          <cx:pt idx="151">141</cx:pt>
          <cx:pt idx="152">229</cx:pt>
          <cx:pt idx="153">178</cx:pt>
          <cx:pt idx="154">382</cx:pt>
          <cx:pt idx="155">54</cx:pt>
          <cx:pt idx="156">51</cx:pt>
          <cx:pt idx="157">294</cx:pt>
          <cx:pt idx="158">162</cx:pt>
          <cx:pt idx="159">152</cx:pt>
          <cx:pt idx="160">12</cx:pt>
          <cx:pt idx="161">155</cx:pt>
          <cx:pt idx="162">285</cx:pt>
          <cx:pt idx="163">135</cx:pt>
          <cx:pt idx="164">171</cx:pt>
          <cx:pt idx="165">12</cx:pt>
          <cx:pt idx="166">17</cx:pt>
          <cx:pt idx="167">217</cx:pt>
          <cx:pt idx="168">38</cx:pt>
          <cx:pt idx="169">23</cx:pt>
          <cx:pt idx="170">77</cx:pt>
          <cx:pt idx="171">71</cx:pt>
          <cx:pt idx="172">34</cx:pt>
          <cx:pt idx="173">14</cx:pt>
          <cx:pt idx="174">117</cx:pt>
          <cx:pt idx="175">184</cx:pt>
          <cx:pt idx="176">134</cx:pt>
          <cx:pt idx="177">158</cx:pt>
          <cx:pt idx="178">128</cx:pt>
          <cx:pt idx="179">228</cx:pt>
          <cx:pt idx="180">314</cx:pt>
          <cx:pt idx="181">371</cx:pt>
        </cx:lvl>
      </cx:numDim>
    </cx:data>
  </cx:chartData>
  <cx:chart>
    <cx:title pos="t" align="ctr" overlay="0">
      <cx:tx>
        <cx:txData>
          <cx:v>Frequencies of Adult Mortality in the year 2014</cx:v>
        </cx:txData>
      </cx:tx>
      <cx:txPr>
        <a:bodyPr spcFirstLastPara="1" vertOverflow="ellipsis" wrap="square" lIns="0" tIns="0" rIns="0" bIns="0" anchor="ctr" anchorCtr="1"/>
        <a:lstStyle/>
        <a:p>
          <a:pPr algn="ctr">
            <a:defRPr/>
          </a:pPr>
          <a:r>
            <a:rPr lang="en-US" b="0">
              <a:solidFill>
                <a:sysClr val="windowText" lastClr="000000"/>
              </a:solidFill>
            </a:rPr>
            <a:t>Frequencies of Adult Mortality in the year 2014</a:t>
          </a:r>
        </a:p>
      </cx:txPr>
    </cx:title>
    <cx:plotArea>
      <cx:plotAreaRegion>
        <cx:series layoutId="clusteredColumn" uniqueId="{2666FCF9-4DF8-4CB7-9594-042BE71FEF47}">
          <cx:tx>
            <cx:txData>
              <cx:f>[SDAProjectOwn.xlsx]Sheet1!$C$1</cx:f>
              <cx:v/>
            </cx:txData>
          </cx:tx>
          <cx:dataLabels>
            <cx:visibility seriesName="0" categoryName="0" value="1"/>
          </cx:dataLabels>
          <cx:dataId val="0"/>
          <cx:layoutPr>
            <cx:binning intervalClosed="r">
              <cx:binSize val="50"/>
            </cx:binning>
          </cx:layoutPr>
        </cx:series>
      </cx:plotAreaRegion>
      <cx:axis id="0">
        <cx:catScaling gapWidth="0"/>
        <cx:title>
          <cx:tx>
            <cx:txData>
              <cx:v>Adult Mortality</cx:v>
            </cx:txData>
          </cx:tx>
          <cx:txPr>
            <a:bodyPr spcFirstLastPara="1" vertOverflow="ellipsis" wrap="square" lIns="0" tIns="0" rIns="0" bIns="0" anchor="ctr" anchorCtr="1"/>
            <a:lstStyle/>
            <a:p>
              <a:pPr algn="ctr">
                <a:defRPr/>
              </a:pPr>
              <a:r>
                <a:rPr lang="en-US"/>
                <a:t>Adult Mortality</a:t>
              </a:r>
            </a:p>
          </cx:txPr>
        </cx:title>
        <cx:tickLabels/>
        <cx:spPr>
          <a:ln>
            <a:noFill/>
          </a:ln>
        </cx:spPr>
      </cx:axis>
      <cx:axis id="1">
        <cx:valScaling/>
        <cx:title>
          <cx:tx>
            <cx:txData>
              <cx:v>Frequency</cx:v>
            </cx:txData>
          </cx:tx>
          <cx:txPr>
            <a:bodyPr spcFirstLastPara="1" vertOverflow="ellipsis" wrap="square" lIns="0" tIns="0" rIns="0" bIns="0" anchor="ctr" anchorCtr="1"/>
            <a:lstStyle/>
            <a:p>
              <a:pPr algn="ctr">
                <a:defRPr/>
              </a:pPr>
              <a:r>
                <a:rPr lang="en-US"/>
                <a:t>Frequency</a:t>
              </a:r>
            </a:p>
          </cx:txPr>
        </cx:title>
        <cx:tickLabels/>
      </cx:axis>
    </cx:plotArea>
  </cx:chart>
  <cx:clrMapOvr bg1="lt1" tx1="dk1" bg2="lt2" tx2="dk2" accent1="accent1" accent2="accent2" accent3="accent3" accent4="accent4" accent5="accent5" accent6="accent6" hlink="hlink" folHlink="folHlink"/>
</cx:chartSpace>
</file>

<file path=word/charts/chartEx7.xml><?xml version="1.0" encoding="utf-8"?>
<cx:chartSpace xmlns:a="http://schemas.openxmlformats.org/drawingml/2006/main" xmlns:r="http://schemas.openxmlformats.org/officeDocument/2006/relationships" xmlns:cx="http://schemas.microsoft.com/office/drawing/2014/chartex">
  <cx:chartData>
    <cx:data id="0">
      <cx:numDim type="val">
        <cx:f>[SDAProjectOwn.xlsx]Sheet1!$D$2:$D$2396</cx:f>
        <cx:lvl ptCount="150" formatCode="General">
          <cx:pt idx="0">0.01</cx:pt>
          <cx:pt idx="1">4.5099999999999998</cx:pt>
          <cx:pt idx="2">0.01</cx:pt>
          <cx:pt idx="3">8.3300000000000001</cx:pt>
          <cx:pt idx="4">8.5600000000000005</cx:pt>
          <cx:pt idx="5">7.9299999999999997</cx:pt>
          <cx:pt idx="6">3.9100000000000001</cx:pt>
          <cx:pt idx="7">9.7100000000000009</cx:pt>
          <cx:pt idx="8">12.32</cx:pt>
          <cx:pt idx="9">0.01</cx:pt>
          <cx:pt idx="10">9.4499999999999993</cx:pt>
          <cx:pt idx="11">1.5700000000000001</cx:pt>
          <cx:pt idx="12">0.01</cx:pt>
          <cx:pt idx="13">8.8200000000000003</cx:pt>
          <cx:pt idx="14">13.94</cx:pt>
          <cx:pt idx="15">12.6</cx:pt>
          <cx:pt idx="16">6.5800000000000001</cx:pt>
          <cx:pt idx="17">0.01</cx:pt>
          <cx:pt idx="18">0.01</cx:pt>
          <cx:pt idx="19">3.6200000000000001</cx:pt>
          <cx:pt idx="20">4.0300000000000002</cx:pt>
          <cx:pt idx="21">0.01</cx:pt>
          <cx:pt idx="22">7.3200000000000003</cx:pt>
          <cx:pt idx="23">0.01</cx:pt>
          <cx:pt idx="24">12.029999999999999</cx:pt>
          <cx:pt idx="25">0.01</cx:pt>
          <cx:pt idx="26">0.01</cx:pt>
          <cx:pt idx="27">0.01</cx:pt>
          <cx:pt idx="28">0.01</cx:pt>
          <cx:pt idx="29">0.01</cx:pt>
          <cx:pt idx="30">0.01</cx:pt>
          <cx:pt idx="31">8.0999999999999996</cx:pt>
          <cx:pt idx="32">0.01</cx:pt>
          <cx:pt idx="33">0.01</cx:pt>
          <cx:pt idx="34">7.1600000000000001</cx:pt>
          <cx:pt idx="35">5.7800000000000002</cx:pt>
          <cx:pt idx="36">4.3799999999999999</cx:pt>
          <cx:pt idx="37">0.01</cx:pt>
          <cx:pt idx="38">0.01</cx:pt>
          <cx:pt idx="39">3.4500000000000002</cx:pt>
          <cx:pt idx="40">12.140000000000001</cx:pt>
          <cx:pt idx="41">4.3700000000000001</cx:pt>
          <cx:pt idx="42">0.01</cx:pt>
          <cx:pt idx="43">12.68</cx:pt>
          <cx:pt idx="44">0.01</cx:pt>
          <cx:pt idx="45">0.01</cx:pt>
          <cx:pt idx="46">9.6400000000000006</cx:pt>
          <cx:pt idx="47">0.38</cx:pt>
          <cx:pt idx="48">5.9199999999999999</cx:pt>
          <cx:pt idx="49">3.8199999999999998</cx:pt>
          <cx:pt idx="50">0.20999999999999999</cx:pt>
          <cx:pt idx="51">2.52</cx:pt>
          <cx:pt idx="52">0.01</cx:pt>
          <cx:pt idx="53">0.01</cx:pt>
          <cx:pt idx="54">0.01</cx:pt>
          <cx:pt idx="55">0.01</cx:pt>
          <cx:pt idx="56">0.01</cx:pt>
          <cx:pt idx="57">8.8000000000000007</cx:pt>
          <cx:pt idx="58">11.5</cx:pt>
          <cx:pt idx="59">0.01</cx:pt>
          <cx:pt idx="60">0.01</cx:pt>
          <cx:pt idx="61">6.1299999999999999</cx:pt>
          <cx:pt idx="62">11.029999999999999</cx:pt>
          <cx:pt idx="63">0.01</cx:pt>
          <cx:pt idx="64">7.5300000000000002</cx:pt>
          <cx:pt idx="65">8.4199999999999999</cx:pt>
          <cx:pt idx="66">1.8799999999999999</cx:pt>
          <cx:pt idx="67">0.01</cx:pt>
          <cx:pt idx="68">0.01</cx:pt>
          <cx:pt idx="69">7.6399999999999997</cx:pt>
          <cx:pt idx="70">0.01</cx:pt>
          <cx:pt idx="71">2.8700000000000001</cx:pt>
          <cx:pt idx="72">0.01</cx:pt>
          <cx:pt idx="73">7.4500000000000002</cx:pt>
          <cx:pt idx="74">3.0699999999999998</cx:pt>
          <cx:pt idx="75">0.089999999999999997</cx:pt>
          <cx:pt idx="76">0.01</cx:pt>
          <cx:pt idx="77">0.01</cx:pt>
          <cx:pt idx="78">10.75</cx:pt>
          <cx:pt idx="79">2.6200000000000001</cx:pt>
          <cx:pt idx="80">7.5599999999999996</cx:pt>
          <cx:pt idx="81">3.8300000000000001</cx:pt>
          <cx:pt idx="82">0.01</cx:pt>
          <cx:pt idx="83">0.40999999999999998</cx:pt>
          <cx:pt idx="84">6.29</cx:pt>
          <cx:pt idx="85">0.01</cx:pt>
          <cx:pt idx="86">0.01</cx:pt>
          <cx:pt idx="87">0.01</cx:pt>
          <cx:pt idx="88">0.01</cx:pt>
          <cx:pt idx="89">0.01</cx:pt>
          <cx:pt idx="90">0.01</cx:pt>
          <cx:pt idx="91">1.3200000000000001</cx:pt>
          <cx:pt idx="92">0.01</cx:pt>
          <cx:pt idx="93">0.01</cx:pt>
          <cx:pt idx="94">0.01</cx:pt>
          <cx:pt idx="95">15.19</cx:pt>
          <cx:pt idx="96">11.119999999999999</cx:pt>
          <cx:pt idx="97">0.01</cx:pt>
          <cx:pt idx="98">0.01</cx:pt>
          <cx:pt idx="99">0.52000000000000002</cx:pt>
          <cx:pt idx="100">0.01</cx:pt>
          <cx:pt idx="101">0.01</cx:pt>
          <cx:pt idx="102">8.4900000000000002</cx:pt>
          <cx:pt idx="103">0.01</cx:pt>
          <cx:pt idx="104">0.01</cx:pt>
          <cx:pt idx="105">5.2599999999999998</cx:pt>
          <cx:pt idx="106">1.5800000000000001</cx:pt>
          <cx:pt idx="107">0.01</cx:pt>
          <cx:pt idx="108">0.01</cx:pt>
          <cx:pt idx="109">0.42999999999999999</cx:pt>
          <cx:pt idx="110">0.01</cx:pt>
          <cx:pt idx="111">0.01</cx:pt>
          <cx:pt idx="112">0.01</cx:pt>
          <cx:pt idx="113">0.01</cx:pt>
          <cx:pt idx="114">0.01</cx:pt>
          <cx:pt idx="115">9.0700000000000003</cx:pt>
          <cx:pt idx="116">3.5499999999999998</cx:pt>
          <cx:pt idx="117">0.01</cx:pt>
          <cx:pt idx="118">0.01</cx:pt>
          <cx:pt idx="119">6.0599999999999996</cx:pt>
          <cx:pt idx="120">0.40000000000000002</cx:pt>
          <cx:pt idx="121">0.01</cx:pt>
          <cx:pt idx="122">6.7400000000000002</cx:pt>
          <cx:pt idx="123">0.01</cx:pt>
          <cx:pt idx="124">0.01</cx:pt>
          <cx:pt idx="125">0.01</cx:pt>
          <cx:pt idx="126">4.5199999999999996</cx:pt>
          <cx:pt idx="127">10.710000000000001</cx:pt>
          <cx:pt idx="128">9.8800000000000008</cx:pt>
          <cx:pt idx="129">1.1499999999999999</cx:pt>
          <cx:pt idx="130">0.01</cx:pt>
          <cx:pt idx="131">9.9900000000000002</cx:pt>
          <cx:pt idx="132">0.01</cx:pt>
          <cx:pt idx="133">10.119999999999999</cx:pt>
          <cx:pt idx="134">0.01</cx:pt>
          <cx:pt idx="135">9.9700000000000006</cx:pt>
          <cx:pt idx="136">7.0099999999999998</cx:pt>
          <cx:pt idx="137">0.01</cx:pt>
          <cx:pt idx="138">0.01</cx:pt>
          <cx:pt idx="139">0.089999999999999997</cx:pt>
          <cx:pt idx="140">0.26000000000000001</cx:pt>
          <cx:pt idx="141">9.0899999999999999</cx:pt>
          <cx:pt idx="142">0.01</cx:pt>
          <cx:pt idx="143">0.01</cx:pt>
          <cx:pt idx="144">1.8300000000000001</cx:pt>
          <cx:pt idx="145">10.6</cx:pt>
          <cx:pt idx="146">10.460000000000001</cx:pt>
          <cx:pt idx="147">0.01</cx:pt>
          <cx:pt idx="148">0.01</cx:pt>
          <cx:pt idx="149">7.3799999999999999</cx:pt>
        </cx:lvl>
      </cx:numDim>
    </cx:data>
  </cx:chartData>
  <cx:chart>
    <cx:title pos="t" align="ctr" overlay="0">
      <cx:tx>
        <cx:rich>
          <a:bodyPr spcFirstLastPara="1" vertOverflow="ellipsis" wrap="square" lIns="0" tIns="0" rIns="0" bIns="0" anchor="ctr" anchorCtr="1"/>
          <a:lstStyle/>
          <a:p>
            <a:pPr algn="ctr">
              <a:defRPr b="0">
                <a:solidFill>
                  <a:sysClr val="windowText" lastClr="000000"/>
                </a:solidFill>
              </a:defRPr>
            </a:pPr>
            <a:r>
              <a:rPr lang="en-US" sz="1800" b="0" i="0" u="none" strike="noStrike" kern="1200" cap="all" spc="150" baseline="0">
                <a:solidFill>
                  <a:sysClr val="windowText" lastClr="000000"/>
                </a:solidFill>
                <a:latin typeface="Calibri" panose="020F0502020204030204"/>
              </a:rPr>
              <a:t>Frequencies of ALCOHOL CONSUMPTION in the year 2014</a:t>
            </a:r>
            <a:endParaRPr lang="en-IN" sz="1800" b="0" i="0" u="none" strike="noStrike" kern="1200" cap="all" spc="150" baseline="0">
              <a:solidFill>
                <a:sysClr val="windowText" lastClr="000000"/>
              </a:solidFill>
              <a:latin typeface="Calibri" panose="020F0502020204030204"/>
            </a:endParaRPr>
          </a:p>
        </cx:rich>
      </cx:tx>
    </cx:title>
    <cx:plotArea>
      <cx:plotAreaRegion>
        <cx:series layoutId="clusteredColumn" uniqueId="{AB31F0C2-AD9B-4D27-B75E-9F512C4C0EAE}">
          <cx:tx>
            <cx:txData>
              <cx:f>[SDAProjectOwn.xlsx]Sheet1!$D$1</cx:f>
              <cx:v/>
            </cx:txData>
          </cx:tx>
          <cx:dataLabels>
            <cx:visibility seriesName="0" categoryName="0" value="1"/>
          </cx:dataLabels>
          <cx:dataId val="0"/>
          <cx:layoutPr>
            <cx:binning intervalClosed="r">
              <cx:binSize val="1.5"/>
            </cx:binning>
          </cx:layoutPr>
        </cx:series>
      </cx:plotAreaRegion>
      <cx:axis id="0">
        <cx:catScaling gapWidth="0"/>
        <cx:title>
          <cx:tx>
            <cx:txData>
              <cx:v>Alcohol Consumption</cx:v>
            </cx:txData>
          </cx:tx>
          <cx:txPr>
            <a:bodyPr spcFirstLastPara="1" vertOverflow="ellipsis" wrap="square" lIns="0" tIns="0" rIns="0" bIns="0" anchor="ctr" anchorCtr="1"/>
            <a:lstStyle/>
            <a:p>
              <a:pPr algn="ctr">
                <a:defRPr/>
              </a:pPr>
              <a:r>
                <a:rPr lang="en-US"/>
                <a:t>Alcohol Consumption</a:t>
              </a:r>
            </a:p>
          </cx:txPr>
        </cx:title>
        <cx:tickLabels/>
      </cx:axis>
      <cx:axis id="1">
        <cx:valScaling/>
        <cx:title>
          <cx:tx>
            <cx:txData>
              <cx:v>Frequency</cx:v>
            </cx:txData>
          </cx:tx>
          <cx:txPr>
            <a:bodyPr spcFirstLastPara="1" vertOverflow="ellipsis" wrap="square" lIns="0" tIns="0" rIns="0" bIns="0" anchor="ctr" anchorCtr="1"/>
            <a:lstStyle/>
            <a:p>
              <a:pPr algn="ctr">
                <a:defRPr/>
              </a:pPr>
              <a:r>
                <a:rPr lang="en-US"/>
                <a:t>Frequency</a:t>
              </a:r>
            </a:p>
          </cx:txPr>
        </cx:title>
        <cx:tickLabels/>
      </cx:axis>
    </cx:plotArea>
  </cx:chart>
  <cx:clrMapOvr bg1="lt1" tx1="dk1" bg2="lt2" tx2="dk2" accent1="accent1" accent2="accent2" accent3="accent3" accent4="accent4" accent5="accent5" accent6="accent6" hlink="hlink" folHlink="folHlink"/>
</cx:chartSpace>
</file>

<file path=word/charts/chartEx8.xml><?xml version="1.0" encoding="utf-8"?>
<cx:chartSpace xmlns:a="http://schemas.openxmlformats.org/drawingml/2006/main" xmlns:r="http://schemas.openxmlformats.org/officeDocument/2006/relationships" xmlns:cx="http://schemas.microsoft.com/office/drawing/2014/chartex">
  <cx:chartData>
    <cx:data id="0">
      <cx:numDim type="val">
        <cx:f>'[SDA DATA.xlsx]Life expectancy Vs Population'!$D$2:$D$2898</cx:f>
        <cx:lvl ptCount="142" formatCode="General">
          <cx:pt idx="0">65</cx:pt>
          <cx:pt idx="1">77.799999999999997</cx:pt>
          <cx:pt idx="2">75.599999999999994</cx:pt>
          <cx:pt idx="3">52.399999999999999</cx:pt>
          <cx:pt idx="4">76.299999999999997</cx:pt>
          <cx:pt idx="5">74.799999999999997</cx:pt>
          <cx:pt idx="6">82.799999999999997</cx:pt>
          <cx:pt idx="7">81.5</cx:pt>
          <cx:pt idx="8">72.700000000000003</cx:pt>
          <cx:pt idx="9">71.799999999999997</cx:pt>
          <cx:pt idx="10">72.299999999999997</cx:pt>
          <cx:pt idx="11">81.099999999999994</cx:pt>
          <cx:pt idx="12">71</cx:pt>
          <cx:pt idx="13">60</cx:pt>
          <cx:pt idx="14">69.799999999999997</cx:pt>
          <cx:pt idx="15">77.400000000000006</cx:pt>
          <cx:pt idx="16">65.700000000000003</cx:pt>
          <cx:pt idx="17">75</cx:pt>
          <cx:pt idx="18">74.5</cx:pt>
          <cx:pt idx="19">59.899999999999999</cx:pt>
          <cx:pt idx="20">59.600000000000001</cx:pt>
          <cx:pt idx="21">73.299999999999997</cx:pt>
          <cx:pt idx="22">68.700000000000003</cx:pt>
          <cx:pt idx="23">57.299999999999997</cx:pt>
          <cx:pt idx="24">82.200000000000003</cx:pt>
          <cx:pt idx="25">52.5</cx:pt>
          <cx:pt idx="26">53.100000000000001</cx:pt>
          <cx:pt idx="27">85</cx:pt>
          <cx:pt idx="28">76.099999999999994</cx:pt>
          <cx:pt idx="29">74.799999999999997</cx:pt>
          <cx:pt idx="30">63.5</cx:pt>
          <cx:pt idx="31">79.599999999999994</cx:pt>
          <cx:pt idx="32">78</cx:pt>
          <cx:pt idx="33">85</cx:pt>
          <cx:pt idx="34">86</cx:pt>
          <cx:pt idx="35">63.5</cx:pt>
          <cx:pt idx="36">73.900000000000006</cx:pt>
          <cx:pt idx="37">76.200000000000003</cx:pt>
          <cx:pt idx="38">73.5</cx:pt>
          <cx:pt idx="39">58.200000000000003</cx:pt>
          <cx:pt idx="40">77.599999999999994</cx:pt>
          <cx:pt idx="41">64.799999999999997</cx:pt>
          <cx:pt idx="42">69.900000000000006</cx:pt>
          <cx:pt idx="43">81.099999999999994</cx:pt>
          <cx:pt idx="44">82.400000000000006</cx:pt>
          <cx:pt idx="45">66</cx:pt>
          <cx:pt idx="46">74.400000000000006</cx:pt>
          <cx:pt idx="47">81</cx:pt>
          <cx:pt idx="48">62.399999999999999</cx:pt>
          <cx:pt idx="49">81</cx:pt>
          <cx:pt idx="50">71.900000000000006</cx:pt>
          <cx:pt idx="51">59</cx:pt>
          <cx:pt idx="52">58.899999999999999</cx:pt>
          <cx:pt idx="53">66.200000000000003</cx:pt>
          <cx:pt idx="54">63.5</cx:pt>
          <cx:pt idx="55">74.599999999999994</cx:pt>
          <cx:pt idx="56">75.799999999999997</cx:pt>
          <cx:pt idx="57">82.700000000000003</cx:pt>
          <cx:pt idx="58">68.299999999999997</cx:pt>
          <cx:pt idx="59">69.099999999999994</cx:pt>
          <cx:pt idx="60">68.900000000000006</cx:pt>
          <cx:pt idx="61">81.400000000000006</cx:pt>
          <cx:pt idx="62">82.5</cx:pt>
          <cx:pt idx="63">82.700000000000003</cx:pt>
          <cx:pt idx="64">76.200000000000003</cx:pt>
          <cx:pt idx="65">83.700000000000003</cx:pt>
          <cx:pt idx="66">74.099999999999994</cx:pt>
          <cx:pt idx="67">72</cx:pt>
          <cx:pt idx="68">63.399999999999999</cx:pt>
          <cx:pt idx="69">66.299999999999997</cx:pt>
          <cx:pt idx="70">74.599999999999994</cx:pt>
          <cx:pt idx="71">74.900000000000006</cx:pt>
          <cx:pt idx="72">53.700000000000003</cx:pt>
          <cx:pt idx="73">61.399999999999999</cx:pt>
          <cx:pt idx="74">73.599999999999994</cx:pt>
          <cx:pt idx="75">82</cx:pt>
          <cx:pt idx="76">65.5</cx:pt>
          <cx:pt idx="77">58.299999999999997</cx:pt>
          <cx:pt idx="78">75</cx:pt>
          <cx:pt idx="79">78.5</cx:pt>
          <cx:pt idx="80">58.200000000000003</cx:pt>
          <cx:pt idx="81">81.700000000000003</cx:pt>
          <cx:pt idx="82">63.100000000000001</cx:pt>
          <cx:pt idx="83">74.599999999999994</cx:pt>
          <cx:pt idx="84">76.700000000000003</cx:pt>
          <cx:pt idx="85">68.799999999999997</cx:pt>
          <cx:pt idx="86">76.099999999999994</cx:pt>
          <cx:pt idx="87">74.299999999999997</cx:pt>
          <cx:pt idx="88">57.600000000000001</cx:pt>
          <cx:pt idx="89">66.599999999999994</cx:pt>
          <cx:pt idx="90">65.799999999999997</cx:pt>
          <cx:pt idx="91">69.200000000000003</cx:pt>
          <cx:pt idx="92">81.900000000000006</cx:pt>
          <cx:pt idx="93">74.799999999999997</cx:pt>
          <cx:pt idx="94">61.799999999999997</cx:pt>
          <cx:pt idx="95">54.5</cx:pt>
          <cx:pt idx="96">81.799999999999997</cx:pt>
          <cx:pt idx="97">66.400000000000006</cx:pt>
          <cx:pt idx="98">77.799999999999997</cx:pt>
          <cx:pt idx="99">62.899999999999999</cx:pt>
          <cx:pt idx="100">74</cx:pt>
          <cx:pt idx="101">75.5</cx:pt>
          <cx:pt idx="102">68.5</cx:pt>
          <cx:pt idx="103">77.5</cx:pt>
          <cx:pt idx="104">81.099999999999994</cx:pt>
          <cx:pt idx="105">75</cx:pt>
          <cx:pt idx="106">75</cx:pt>
          <cx:pt idx="107">66.099999999999994</cx:pt>
          <cx:pt idx="108">74</cx:pt>
          <cx:pt idx="109">67.5</cx:pt>
          <cx:pt idx="110">66.700000000000003</cx:pt>
          <cx:pt idx="111">75.599999999999994</cx:pt>
          <cx:pt idx="112">73.200000000000003</cx:pt>
          <cx:pt idx="113">51</cx:pt>
          <cx:pt idx="114">88</cx:pt>
          <cx:pt idx="115">69.200000000000003</cx:pt>
          <cx:pt idx="116">62.899999999999999</cx:pt>
          <cx:pt idx="117">57.299999999999997</cx:pt>
          <cx:pt idx="118">82.799999999999997</cx:pt>
          <cx:pt idx="119">74.900000000000006</cx:pt>
          <cx:pt idx="120">64.099999999999994</cx:pt>
          <cx:pt idx="121">71.599999999999994</cx:pt>
          <cx:pt idx="122">58.899999999999999</cx:pt>
          <cx:pt idx="123">82.400000000000006</cx:pt>
          <cx:pt idx="124">83.400000000000006</cx:pt>
          <cx:pt idx="125">64.5</cx:pt>
          <cx:pt idx="126">69.700000000000003</cx:pt>
          <cx:pt idx="127">74.900000000000006</cx:pt>
          <cx:pt idx="128">68.299999999999997</cx:pt>
          <cx:pt idx="129">59.899999999999999</cx:pt>
          <cx:pt idx="130">73.5</cx:pt>
          <cx:pt idx="131">71.200000000000003</cx:pt>
          <cx:pt idx="132">75.299999999999997</cx:pt>
          <cx:pt idx="133">75.799999999999997</cx:pt>
          <cx:pt idx="134">66.299999999999997</cx:pt>
          <cx:pt idx="135">62.299999999999997</cx:pt>
          <cx:pt idx="136">71.299999999999997</cx:pt>
          <cx:pt idx="137">77</cx:pt>
          <cx:pt idx="138">69.400000000000006</cx:pt>
          <cx:pt idx="139">72</cx:pt>
          <cx:pt idx="140">61.799999999999997</cx:pt>
          <cx:pt idx="141">67</cx:pt>
        </cx:lvl>
      </cx:numDim>
    </cx:data>
  </cx:chartData>
  <cx:chart>
    <cx:title pos="t" align="ctr" overlay="0">
      <cx:tx>
        <cx:txData>
          <cx:v>Frequency of life expectancy in 2015</cx:v>
        </cx:txData>
      </cx:tx>
      <cx:txPr>
        <a:bodyPr spcFirstLastPara="1" vertOverflow="ellipsis" horzOverflow="overflow" wrap="square" lIns="0" tIns="0" rIns="0" bIns="0" anchor="ctr" anchorCtr="1"/>
        <a:lstStyle/>
        <a:p>
          <a:pPr algn="ctr" rtl="0">
            <a:defRPr sz="2000" b="1"/>
          </a:pPr>
          <a:r>
            <a:rPr lang="en-US" sz="2000" b="1" i="0" u="none" strike="noStrike" baseline="0">
              <a:solidFill>
                <a:sysClr val="windowText" lastClr="000000">
                  <a:lumMod val="65000"/>
                  <a:lumOff val="35000"/>
                </a:sysClr>
              </a:solidFill>
              <a:latin typeface="Calibri" panose="020F0502020204030204"/>
            </a:rPr>
            <a:t>Frequency of life expectancy in 2015</a:t>
          </a:r>
        </a:p>
      </cx:txPr>
    </cx:title>
    <cx:plotArea>
      <cx:plotAreaRegion>
        <cx:series layoutId="clusteredColumn" uniqueId="{5A551541-1343-4AE4-AFBC-ADF4BD4CCAC8}">
          <cx:tx>
            <cx:txData>
              <cx:f>'[SDA DATA.xlsx]Life expectancy Vs Population'!$D$1</cx:f>
              <cx:v>Life expectancy </cx:v>
            </cx:txData>
          </cx:tx>
          <cx:spPr>
            <a:ln>
              <a:solidFill>
                <a:schemeClr val="tx1"/>
              </a:solidFill>
            </a:ln>
          </cx:spPr>
          <cx:dataLabels>
            <cx:visibility seriesName="0" categoryName="0" value="1"/>
          </cx:dataLabels>
          <cx:dataId val="0"/>
          <cx:layoutPr>
            <cx:binning intervalClosed="r">
              <cx:binSize val="4"/>
            </cx:binning>
          </cx:layoutPr>
        </cx:series>
      </cx:plotAreaRegion>
      <cx:axis id="0">
        <cx:catScaling gapWidth="0"/>
        <cx:title>
          <cx:tx>
            <cx:txData>
              <cx:v>Life Expectancy</cx:v>
            </cx:txData>
          </cx:tx>
          <cx:txPr>
            <a:bodyPr spcFirstLastPara="1" vertOverflow="ellipsis" horzOverflow="overflow" wrap="square" lIns="0" tIns="0" rIns="0" bIns="0" anchor="ctr" anchorCtr="1"/>
            <a:lstStyle/>
            <a:p>
              <a:pPr algn="ctr" rtl="0">
                <a:defRPr sz="1200"/>
              </a:pPr>
              <a:r>
                <a:rPr lang="en-US" sz="1200" b="1" i="0" u="none" strike="noStrike" baseline="0">
                  <a:solidFill>
                    <a:sysClr val="windowText" lastClr="000000">
                      <a:lumMod val="65000"/>
                      <a:lumOff val="35000"/>
                    </a:sysClr>
                  </a:solidFill>
                  <a:latin typeface="Calibri" panose="020F0502020204030204"/>
                </a:rPr>
                <a:t>Life Expectancy</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sz="1200"/>
              </a:pPr>
              <a:r>
                <a:rPr lang="en-US" sz="1200" b="1" i="0" u="none" strike="noStrike" baseline="0">
                  <a:solidFill>
                    <a:sysClr val="windowText" lastClr="000000">
                      <a:lumMod val="65000"/>
                      <a:lumOff val="35000"/>
                    </a:sysClr>
                  </a:solidFill>
                  <a:latin typeface="Calibri" panose="020F0502020204030204"/>
                </a:rPr>
                <a:t>Frequency</a:t>
              </a:r>
            </a:p>
          </cx:txPr>
        </cx:title>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withinLinear" id="17">
  <a:schemeClr val="accent4"/>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withinLinearReversed" id="24">
  <a:schemeClr val="accent4"/>
</cs:colorStyle>
</file>

<file path=word/charts/colors1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67">
  <cs:axisTitle>
    <cs:lnRef idx="0"/>
    <cs:fillRef idx="0"/>
    <cs:effectRef idx="0"/>
    <cs:fontRef idx="minor">
      <a:schemeClr val="tx1">
        <a:lumMod val="65000"/>
        <a:lumOff val="35000"/>
      </a:schemeClr>
    </cs:fontRef>
    <cs:defRPr sz="900" b="1"/>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solidFill>
        <a:schemeClr val="phClr"/>
      </a:solid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25000"/>
            <a:lumOff val="7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25000"/>
            <a:lumOff val="75000"/>
          </a:schemeClr>
        </a:solidFill>
      </a:ln>
    </cs:spPr>
  </cs:gridlineMajor>
  <cs:gridlineMinor>
    <cs:lnRef idx="0"/>
    <cs:fillRef idx="0"/>
    <cs:effectRef idx="0"/>
    <cs:fontRef idx="minor">
      <a:schemeClr val="dk1"/>
    </cs:fontRef>
    <cs:spPr>
      <a:ln>
        <a:solidFill>
          <a:schemeClr val="tx1">
            <a:lumMod val="25000"/>
            <a:lumOff val="75000"/>
            <a:lumOff val="10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800" b="1" cap="all" spc="15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67">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ln w="9525">
        <a:solidFill>
          <a:schemeClr val="tx1"/>
        </a:solidFill>
      </a:ln>
      <a:effectLst>
        <a:innerShdw blurRad="114300">
          <a:schemeClr val="phClr"/>
        </a:innerShdw>
      </a:effectLst>
    </cs:spPr>
  </cs:dataPoint>
  <cs:dataPoint3D>
    <cs:lnRef idx="0"/>
    <cs:fillRef idx="0">
      <cs:styleClr val="auto"/>
    </cs:fillRef>
    <cs:effectRef idx="0"/>
    <cs:fontRef idx="minor">
      <a:schemeClr val="dk1"/>
    </cs:fontRef>
    <cs:spPr>
      <a:solidFill>
        <a:schemeClr val="phClr"/>
      </a:solid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25000"/>
            <a:lumOff val="7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a:solidFill>
          <a:schemeClr val="tx1">
            <a:lumMod val="25000"/>
            <a:lumOff val="75000"/>
          </a:schemeClr>
        </a:solidFill>
      </a:ln>
    </cs:spPr>
  </cs:gridlineMajor>
  <cs:gridlineMinor>
    <cs:lnRef idx="0"/>
    <cs:fillRef idx="0"/>
    <cs:effectRef idx="0"/>
    <cs:fontRef idx="minor">
      <a:schemeClr val="dk1"/>
    </cs:fontRef>
    <cs:spPr>
      <a:ln>
        <a:solidFill>
          <a:schemeClr val="tx1">
            <a:lumMod val="25000"/>
            <a:lumOff val="7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67">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ln w="9525">
        <a:solidFill>
          <a:schemeClr val="tx1"/>
        </a:solidFill>
      </a:ln>
      <a:effectLst>
        <a:innerShdw blurRad="114300">
          <a:schemeClr val="phClr"/>
        </a:innerShdw>
      </a:effectLst>
    </cs:spPr>
  </cs:dataPoint>
  <cs:dataPoint3D>
    <cs:lnRef idx="0"/>
    <cs:fillRef idx="0">
      <cs:styleClr val="auto"/>
    </cs:fillRef>
    <cs:effectRef idx="0"/>
    <cs:fontRef idx="minor">
      <a:schemeClr val="dk1"/>
    </cs:fontRef>
    <cs:spPr>
      <a:solidFill>
        <a:schemeClr val="phClr"/>
      </a:solid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25000"/>
            <a:lumOff val="7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a:solidFill>
          <a:schemeClr val="tx1">
            <a:lumMod val="25000"/>
            <a:lumOff val="75000"/>
          </a:schemeClr>
        </a:solidFill>
      </a:ln>
    </cs:spPr>
  </cs:gridlineMajor>
  <cs:gridlineMinor>
    <cs:lnRef idx="0"/>
    <cs:fillRef idx="0"/>
    <cs:effectRef idx="0"/>
    <cs:fontRef idx="minor">
      <a:schemeClr val="dk1"/>
    </cs:fontRef>
    <cs:spPr>
      <a:ln>
        <a:solidFill>
          <a:schemeClr val="tx1">
            <a:lumMod val="25000"/>
            <a:lumOff val="7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shachi hardi</dc:creator>
  <cp:keywords/>
  <dc:description/>
  <cp:lastModifiedBy>MALHAR KHATU - 75252019118</cp:lastModifiedBy>
  <cp:revision>2</cp:revision>
  <dcterms:created xsi:type="dcterms:W3CDTF">2021-09-29T13:44:00Z</dcterms:created>
  <dcterms:modified xsi:type="dcterms:W3CDTF">2021-09-29T13:44:00Z</dcterms:modified>
</cp:coreProperties>
</file>